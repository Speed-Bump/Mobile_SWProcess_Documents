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C6F69C" w14:textId="77777777" w:rsidR="00CC68AF" w:rsidRDefault="006356CC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14:paraId="00EF846F" w14:textId="77777777" w:rsidR="00CC68AF" w:rsidRDefault="006356CC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Speed Bump MobileApp</w:t>
      </w:r>
    </w:p>
    <w:p w14:paraId="7FB84DEB" w14:textId="6C703FE4" w:rsidR="00CC68AF" w:rsidRDefault="006356CC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2C1FDC">
        <w:rPr>
          <w:b/>
          <w:rtl/>
        </w:rPr>
        <w:t>ــــــــــــــ</w:t>
      </w:r>
      <w:r>
        <w:rPr>
          <w:b/>
          <w:rtl/>
        </w:rPr>
        <w:t>ــــــــــــــــــ</w:t>
      </w:r>
    </w:p>
    <w:p w14:paraId="5C922808" w14:textId="77777777" w:rsidR="00CC68AF" w:rsidRDefault="00CC68AF">
      <w:pPr>
        <w:rPr>
          <w:b/>
          <w:sz w:val="32"/>
          <w:szCs w:val="32"/>
        </w:rPr>
      </w:pPr>
    </w:p>
    <w:p w14:paraId="6E16A36E" w14:textId="77777777" w:rsidR="00CC68AF" w:rsidRPr="002C1FDC" w:rsidRDefault="006356CC">
      <w:pPr>
        <w:rPr>
          <w:sz w:val="36"/>
          <w:szCs w:val="36"/>
        </w:rPr>
      </w:pPr>
      <w:r w:rsidRPr="002C1FDC">
        <w:rPr>
          <w:b/>
          <w:sz w:val="36"/>
          <w:szCs w:val="36"/>
        </w:rPr>
        <w:t>Table of Contents</w:t>
      </w:r>
    </w:p>
    <w:bookmarkStart w:id="0" w:name="_Toc46522356" w:displacedByCustomXml="next"/>
    <w:sdt>
      <w:sdtPr>
        <w:id w:val="430472394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en" w:eastAsia="en-US"/>
        </w:rPr>
      </w:sdtEndPr>
      <w:sdtContent>
        <w:p w14:paraId="7BD53B88" w14:textId="584FEA15" w:rsidR="002C1FDC" w:rsidRPr="002C1FDC" w:rsidRDefault="002C1FDC">
          <w:pPr>
            <w:pStyle w:val="TOCHeading"/>
            <w:rPr>
              <w:rFonts w:asciiTheme="majorBidi" w:hAnsiTheme="majorBidi"/>
              <w:sz w:val="56"/>
              <w:szCs w:val="56"/>
            </w:rPr>
          </w:pPr>
          <w:r w:rsidRPr="002C1FDC">
            <w:rPr>
              <w:rFonts w:asciiTheme="majorBidi" w:hAnsiTheme="majorBidi"/>
              <w:sz w:val="56"/>
              <w:szCs w:val="56"/>
            </w:rPr>
            <w:t>Contents</w:t>
          </w:r>
        </w:p>
        <w:p w14:paraId="1A3C12C4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12020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Document Status: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_Toc120212020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1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A898F0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1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Document History: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_Toc120212021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FFD75A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2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Reference Document: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_Toc120212022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F558F5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3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Project Description: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_Toc120212023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6290DB" w14:textId="77777777" w:rsidR="002C1FDC" w:rsidRPr="002C1FDC" w:rsidRDefault="002C1FDC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4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Definition: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_Toc120212024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C2A4E" w14:textId="77777777" w:rsidR="002C1FDC" w:rsidRPr="002C1FDC" w:rsidRDefault="002C1FDC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5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Features: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_Toc120212025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2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CFB8D8" w14:textId="77777777" w:rsidR="002C1FDC" w:rsidRPr="002C1FDC" w:rsidRDefault="002C1FDC">
          <w:pPr>
            <w:pStyle w:val="TOC3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6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Key Elements: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_Toc120212026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30D64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7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System Context: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_Toc120212027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55D69" w14:textId="77777777" w:rsidR="002C1FDC" w:rsidRPr="002C1FDC" w:rsidRDefault="002C1FDC">
          <w:pPr>
            <w:pStyle w:val="TOC1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8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CRS Requirements: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_Toc120212028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ED8C2B" w14:textId="77777777" w:rsidR="002C1FDC" w:rsidRPr="002C1FDC" w:rsidRDefault="002C1FDC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29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General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_Toc120212029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270D62" w14:textId="77777777" w:rsidR="002C1FDC" w:rsidRPr="002C1FDC" w:rsidRDefault="002C1FDC">
          <w:pPr>
            <w:pStyle w:val="TOC2"/>
            <w:tabs>
              <w:tab w:val="right" w:leader="dot" w:pos="9017"/>
            </w:tabs>
            <w:rPr>
              <w:rFonts w:asciiTheme="majorBidi" w:eastAsiaTheme="minorEastAsia" w:hAnsiTheme="majorBidi" w:cstheme="majorBidi"/>
              <w:noProof/>
              <w:sz w:val="32"/>
              <w:szCs w:val="32"/>
              <w:lang w:val="en-US"/>
            </w:rPr>
          </w:pPr>
          <w:hyperlink w:anchor="_Toc120212030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Basic Plan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_Toc120212030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5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39588C" w14:textId="77777777" w:rsidR="002C1FDC" w:rsidRDefault="002C1FDC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20212031" w:history="1">
            <w:r w:rsidRPr="002C1FDC">
              <w:rPr>
                <w:rStyle w:val="Hyperlink"/>
                <w:rFonts w:asciiTheme="majorBidi" w:hAnsiTheme="majorBidi" w:cstheme="majorBidi"/>
                <w:noProof/>
                <w:sz w:val="32"/>
                <w:szCs w:val="32"/>
              </w:rPr>
              <w:t>Premium Plan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_Toc120212031 \h </w:instrTex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Pr="002C1FDC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59BEDA" w14:textId="6C06B4B8" w:rsidR="002C1FDC" w:rsidRDefault="002C1FDC">
          <w:r>
            <w:rPr>
              <w:b/>
              <w:bCs/>
              <w:noProof/>
            </w:rPr>
            <w:fldChar w:fldCharType="end"/>
          </w:r>
        </w:p>
      </w:sdtContent>
    </w:sdt>
    <w:p w14:paraId="597C31C9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1" w:name="_Toc120212020"/>
      <w:r w:rsidRPr="002C1FDC">
        <w:rPr>
          <w:color w:val="548DD4" w:themeColor="text2" w:themeTint="99"/>
        </w:rPr>
        <w:t>Document Status:</w:t>
      </w:r>
      <w:bookmarkEnd w:id="1"/>
      <w:r w:rsidRPr="002C1FDC">
        <w:rPr>
          <w:color w:val="548DD4" w:themeColor="text2" w:themeTint="99"/>
        </w:rPr>
        <w:t xml:space="preserve"> </w:t>
      </w:r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6F7C9C" w14:paraId="74D62C2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DC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42F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PO_SB_CRS_MobileApp</w:t>
            </w:r>
          </w:p>
        </w:tc>
      </w:tr>
      <w:tr w:rsidR="006F7C9C" w14:paraId="2D0530C3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051E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937F9" w14:textId="3F033E4A" w:rsidR="00CC68AF" w:rsidRDefault="00203BAC">
            <w:pPr>
              <w:widowControl w:val="0"/>
              <w:spacing w:line="240" w:lineRule="auto"/>
              <w:jc w:val="center"/>
            </w:pPr>
            <w:r>
              <w:t>V1.2</w:t>
            </w:r>
          </w:p>
        </w:tc>
      </w:tr>
      <w:tr w:rsidR="006F7C9C" w14:paraId="02AA451D" w14:textId="77777777" w:rsidTr="00203BAC">
        <w:trPr>
          <w:trHeight w:val="402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727F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3AD1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Proposed</w:t>
            </w:r>
          </w:p>
        </w:tc>
      </w:tr>
      <w:tr w:rsidR="006F7C9C" w14:paraId="3F845B4D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D33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490D" w14:textId="19C98465" w:rsidR="00CC68AF" w:rsidRDefault="00203BAC" w:rsidP="00203BAC">
            <w:pPr>
              <w:widowControl w:val="0"/>
              <w:spacing w:line="240" w:lineRule="auto"/>
            </w:pPr>
            <w:r>
              <w:t xml:space="preserve">                                            </w:t>
            </w:r>
            <w:proofErr w:type="spellStart"/>
            <w:r>
              <w:t>Marwa</w:t>
            </w:r>
            <w:proofErr w:type="spellEnd"/>
            <w:r>
              <w:t xml:space="preserve"> Mansour</w:t>
            </w:r>
          </w:p>
        </w:tc>
      </w:tr>
      <w:tr w:rsidR="006F7C9C" w14:paraId="19EC0DC6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822C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CBA" w14:textId="4B3CDDFB" w:rsidR="00CC68AF" w:rsidRDefault="00203BAC">
            <w:pPr>
              <w:widowControl w:val="0"/>
              <w:spacing w:line="240" w:lineRule="auto"/>
              <w:jc w:val="center"/>
            </w:pPr>
            <w:r>
              <w:t>[24/11/2022]</w:t>
            </w:r>
          </w:p>
        </w:tc>
      </w:tr>
      <w:tr w:rsidR="008E6826" w:rsidRPr="002454D0" w14:paraId="18062C0A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8F67" w14:textId="77777777" w:rsidR="008E6826" w:rsidRPr="008E6826" w:rsidRDefault="008E682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bookmarkStart w:id="2" w:name="_Toc1461831178"/>
            <w:r w:rsidRPr="008E6826">
              <w:rPr>
                <w:rFonts w:asciiTheme="minorBidi" w:hAnsiTheme="minorBidi" w:cstheme="minorBidi"/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646A" w14:textId="61A6E10C" w:rsidR="008E682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proofErr w:type="spellStart"/>
            <w:r>
              <w:rPr>
                <w:color w:val="000000"/>
              </w:rPr>
              <w:t>Marwa</w:t>
            </w:r>
            <w:proofErr w:type="spellEnd"/>
            <w:r>
              <w:rPr>
                <w:color w:val="000000"/>
              </w:rPr>
              <w:t xml:space="preserve"> Mansour</w:t>
            </w: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C3C68" w14:textId="77777777" w:rsidR="008E6826" w:rsidRPr="00390471" w:rsidRDefault="008E682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287A06" w:rsidRPr="002454D0" w14:paraId="0818F7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2F55" w14:textId="77777777" w:rsidR="00287A06" w:rsidRPr="008E6826" w:rsidRDefault="00287A0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B675" w14:textId="29BEF6F2" w:rsidR="00287A06" w:rsidRPr="00390471" w:rsidRDefault="00287A06" w:rsidP="00287A06">
            <w:pPr>
              <w:widowControl w:val="0"/>
              <w:tabs>
                <w:tab w:val="left" w:pos="705"/>
              </w:tabs>
              <w:spacing w:line="240" w:lineRule="auto"/>
              <w:rPr>
                <w:rFonts w:asciiTheme="majorBidi" w:hAnsiTheme="majorBidi"/>
              </w:rPr>
            </w:pPr>
            <w:r>
              <w:rPr>
                <w:color w:val="000000"/>
              </w:rPr>
              <w:t xml:space="preserve">               </w:t>
            </w: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Abdelnaby</w:t>
            </w:r>
            <w:proofErr w:type="spellEnd"/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EC7388" w14:textId="77777777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  <w:tr w:rsidR="00287A06" w:rsidRPr="002454D0" w14:paraId="7C10B57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8EAA" w14:textId="77777777" w:rsidR="00287A06" w:rsidRPr="008E6826" w:rsidRDefault="00287A06" w:rsidP="00C206E2">
            <w:pPr>
              <w:widowControl w:val="0"/>
              <w:spacing w:line="240" w:lineRule="auto"/>
              <w:jc w:val="center"/>
              <w:rPr>
                <w:rFonts w:asciiTheme="minorBidi" w:hAnsiTheme="minorBidi" w:cstheme="minorBidi"/>
                <w:b/>
              </w:rPr>
            </w:pPr>
            <w:r w:rsidRPr="008E6826">
              <w:rPr>
                <w:rFonts w:asciiTheme="minorBidi" w:hAnsiTheme="minorBidi" w:cstheme="minorBidi"/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AA5" w14:textId="01E783FB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proofErr w:type="spellStart"/>
            <w:r>
              <w:rPr>
                <w:color w:val="000000"/>
              </w:rPr>
              <w:t>Esraa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Abdelnaby</w:t>
            </w:r>
            <w:proofErr w:type="spellEnd"/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9CA272" w14:textId="77777777" w:rsidR="00287A06" w:rsidRPr="00390471" w:rsidRDefault="00287A06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</w:p>
        </w:tc>
      </w:tr>
    </w:tbl>
    <w:p w14:paraId="0FD9333C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3" w:name="_Toc120212021"/>
      <w:r w:rsidRPr="002C1FDC">
        <w:rPr>
          <w:color w:val="548DD4" w:themeColor="text2" w:themeTint="99"/>
        </w:rPr>
        <w:t>Document History:</w:t>
      </w:r>
      <w:bookmarkEnd w:id="3"/>
      <w:r w:rsidRPr="002C1FDC">
        <w:rPr>
          <w:color w:val="548DD4" w:themeColor="text2" w:themeTint="99"/>
        </w:rPr>
        <w:t xml:space="preserve"> </w:t>
      </w:r>
      <w:bookmarkEnd w:id="2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6F7C9C" w14:paraId="34F594CC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F312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936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1E38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41B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8266E8" w14:paraId="6909B9F7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9F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14D8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Marwa Mansour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67B4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[29/10/2022]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37EF" w14:textId="77777777" w:rsidR="00CC68AF" w:rsidRDefault="006356C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Initial Creation</w:t>
            </w:r>
          </w:p>
        </w:tc>
      </w:tr>
      <w:tr w:rsidR="008266E8" w14:paraId="56FC63B6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968B" w14:textId="63210374" w:rsidR="00540CC7" w:rsidRDefault="00203BAC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E8C" w14:textId="11F3AE44" w:rsidR="00540CC7" w:rsidRDefault="00287A06" w:rsidP="00287A06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 w:rsidR="00203BAC">
              <w:t>Noorhan</w:t>
            </w:r>
            <w:proofErr w:type="spellEnd"/>
            <w:r w:rsidR="00203BAC">
              <w:t xml:space="preserve"> </w:t>
            </w:r>
            <w:proofErr w:type="spellStart"/>
            <w:r w:rsidR="00203BAC">
              <w:t>Hatem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C8B6" w14:textId="3F983534" w:rsidR="00540CC7" w:rsidRDefault="00203BAC" w:rsidP="00203BAC">
            <w:pPr>
              <w:widowControl w:val="0"/>
              <w:spacing w:line="240" w:lineRule="auto"/>
            </w:pPr>
            <w:r>
              <w:t xml:space="preserve">       </w:t>
            </w:r>
            <w:r>
              <w:t>[23/11/2022]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7568" w14:textId="77777777" w:rsidR="00203BAC" w:rsidRDefault="00203BAC" w:rsidP="00203BA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Editing the format </w:t>
            </w:r>
          </w:p>
          <w:p w14:paraId="4D01BEAA" w14:textId="6B84CEFA" w:rsidR="00540CC7" w:rsidRDefault="00203BAC" w:rsidP="00203BAC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Editing the requirements</w:t>
            </w:r>
          </w:p>
        </w:tc>
      </w:tr>
      <w:tr w:rsidR="0056041B" w14:paraId="00BF969A" w14:textId="77777777" w:rsidTr="00540CC7">
        <w:trPr>
          <w:trHeight w:val="267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AD38" w14:textId="352EBFF8" w:rsidR="0056041B" w:rsidRDefault="00203BAC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1CBB" w14:textId="00137C71" w:rsidR="0056041B" w:rsidRDefault="00203BAC">
            <w:pPr>
              <w:widowControl w:val="0"/>
              <w:spacing w:line="240" w:lineRule="auto"/>
              <w:jc w:val="center"/>
            </w:pPr>
            <w:proofErr w:type="spellStart"/>
            <w:r>
              <w:t>Marwa</w:t>
            </w:r>
            <w:proofErr w:type="spellEnd"/>
            <w:r>
              <w:t xml:space="preserve"> Mansour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EE2C" w14:textId="2D685013" w:rsidR="0056041B" w:rsidRDefault="00EB7894">
            <w:pPr>
              <w:widowControl w:val="0"/>
              <w:spacing w:line="240" w:lineRule="auto"/>
              <w:jc w:val="center"/>
            </w:pPr>
            <w:r>
              <w:t>[</w:t>
            </w:r>
            <w:r w:rsidR="00203BAC">
              <w:t>24</w:t>
            </w:r>
            <w:r w:rsidR="00C113B8">
              <w:t>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0FAF" w14:textId="56C2F0AA" w:rsidR="006D60AD" w:rsidRDefault="00203BAC" w:rsidP="000C695A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Add new requirement based on the change request </w:t>
            </w:r>
          </w:p>
        </w:tc>
      </w:tr>
    </w:tbl>
    <w:p w14:paraId="4A3E02A7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4" w:name="_heading=h.2ro39y2s0yit" w:colFirst="0" w:colLast="0"/>
      <w:bookmarkStart w:id="5" w:name="_Toc46622735"/>
      <w:bookmarkStart w:id="6" w:name="_Toc120212022"/>
      <w:bookmarkEnd w:id="4"/>
      <w:r w:rsidRPr="002C1FDC">
        <w:rPr>
          <w:color w:val="548DD4" w:themeColor="text2" w:themeTint="99"/>
        </w:rPr>
        <w:t>Reference Document:</w:t>
      </w:r>
      <w:bookmarkEnd w:id="5"/>
      <w:bookmarkEnd w:id="6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6F7C9C" w14:paraId="2F740166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91E4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Ref.number</w:t>
            </w:r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DC6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Doc.Name</w:t>
            </w:r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4585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C8D2" w14:textId="77777777" w:rsidR="00CC68AF" w:rsidRDefault="006356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266E8" w14:paraId="49981B7B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691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6D2E" w14:textId="77777777" w:rsidR="00CC68AF" w:rsidRDefault="006356CC">
            <w:pPr>
              <w:widowControl w:val="0"/>
              <w:spacing w:line="240" w:lineRule="auto"/>
            </w:pPr>
            <w:r>
              <w:t xml:space="preserve">                PO_SB_CR_SpeedBumps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49EA" w14:textId="391807A0" w:rsidR="00CC68AF" w:rsidRDefault="00287A06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56E" w14:textId="77777777" w:rsidR="00CC68AF" w:rsidRDefault="006356CC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14:paraId="6B631486" w14:textId="77777777" w:rsidR="00CC68AF" w:rsidRDefault="00CC68AF">
      <w:pPr>
        <w:pStyle w:val="Heading4"/>
      </w:pPr>
      <w:bookmarkStart w:id="7" w:name="_heading=h.7l3e2pjrrz5q" w:colFirst="0" w:colLast="0"/>
      <w:bookmarkEnd w:id="7"/>
    </w:p>
    <w:p w14:paraId="53174686" w14:textId="77777777" w:rsidR="00CC68AF" w:rsidRPr="002C1FDC" w:rsidRDefault="006356CC" w:rsidP="002C1FDC">
      <w:pPr>
        <w:pStyle w:val="Heading1"/>
        <w:rPr>
          <w:color w:val="548DD4" w:themeColor="text2" w:themeTint="99"/>
        </w:rPr>
      </w:pPr>
      <w:bookmarkStart w:id="8" w:name="_heading=h.7ov1z988rhoj" w:colFirst="0" w:colLast="0"/>
      <w:bookmarkStart w:id="9" w:name="_Toc2118970499"/>
      <w:bookmarkStart w:id="10" w:name="_Toc120212023"/>
      <w:bookmarkEnd w:id="8"/>
      <w:r w:rsidRPr="002C1FDC">
        <w:rPr>
          <w:color w:val="548DD4" w:themeColor="text2" w:themeTint="99"/>
        </w:rPr>
        <w:t>Project Description:</w:t>
      </w:r>
      <w:bookmarkEnd w:id="10"/>
      <w:r w:rsidRPr="002C1FDC">
        <w:rPr>
          <w:color w:val="548DD4" w:themeColor="text2" w:themeTint="99"/>
        </w:rPr>
        <w:t xml:space="preserve"> </w:t>
      </w:r>
      <w:bookmarkEnd w:id="9"/>
    </w:p>
    <w:p w14:paraId="3EF9679C" w14:textId="77777777" w:rsidR="00CC68AF" w:rsidRDefault="00CC68AF"/>
    <w:p w14:paraId="3D5AA17A" w14:textId="77777777" w:rsidR="00287A06" w:rsidRPr="002C1FDC" w:rsidRDefault="006356CC" w:rsidP="002C1FDC">
      <w:pPr>
        <w:pStyle w:val="Heading2"/>
        <w:rPr>
          <w:color w:val="548DD4" w:themeColor="text2" w:themeTint="99"/>
        </w:rPr>
      </w:pPr>
      <w:bookmarkStart w:id="11" w:name="_Toc120212024"/>
      <w:r w:rsidRPr="002C1FDC">
        <w:rPr>
          <w:color w:val="548DD4" w:themeColor="text2" w:themeTint="99"/>
        </w:rPr>
        <w:t>Definition:</w:t>
      </w:r>
      <w:bookmarkEnd w:id="11"/>
    </w:p>
    <w:p w14:paraId="47115035" w14:textId="58F197D1" w:rsidR="00CC68AF" w:rsidRPr="00287A06" w:rsidRDefault="006356CC" w:rsidP="00287A06">
      <w:pPr>
        <w:rPr>
          <w:color w:val="3C78D8"/>
          <w:sz w:val="28"/>
          <w:szCs w:val="28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 application through which the user can be noti</w:t>
      </w:r>
      <w:r w:rsidR="00287A06">
        <w:rPr>
          <w:sz w:val="24"/>
          <w:szCs w:val="24"/>
        </w:rPr>
        <w:t xml:space="preserve">fied about the coming   speed </w:t>
      </w:r>
      <w:r>
        <w:rPr>
          <w:sz w:val="24"/>
          <w:szCs w:val="24"/>
        </w:rPr>
        <w:t>bumps on the road and the remaining distance between the car and the bump.</w:t>
      </w:r>
      <w:proofErr w:type="gramEnd"/>
    </w:p>
    <w:p w14:paraId="7E3EE85A" w14:textId="77777777" w:rsidR="00CC68AF" w:rsidRDefault="00CC68AF">
      <w:pPr>
        <w:rPr>
          <w:color w:val="3C78D8"/>
          <w:sz w:val="28"/>
          <w:szCs w:val="28"/>
        </w:rPr>
      </w:pPr>
    </w:p>
    <w:p w14:paraId="51D3BB0D" w14:textId="77777777" w:rsidR="00A9227C" w:rsidRDefault="00A9227C">
      <w:pPr>
        <w:rPr>
          <w:color w:val="3C78D8"/>
          <w:sz w:val="28"/>
          <w:szCs w:val="28"/>
        </w:rPr>
      </w:pPr>
    </w:p>
    <w:p w14:paraId="63AE3FC7" w14:textId="2ED1AB88" w:rsidR="00287A06" w:rsidRPr="002C1FDC" w:rsidRDefault="006356CC" w:rsidP="002C1FDC">
      <w:pPr>
        <w:pStyle w:val="Heading2"/>
        <w:rPr>
          <w:color w:val="548DD4" w:themeColor="text2" w:themeTint="99"/>
        </w:rPr>
      </w:pPr>
      <w:bookmarkStart w:id="12" w:name="_Toc120212025"/>
      <w:r w:rsidRPr="002C1FDC">
        <w:rPr>
          <w:color w:val="548DD4" w:themeColor="text2" w:themeTint="99"/>
        </w:rPr>
        <w:t>Features:</w:t>
      </w:r>
      <w:bookmarkEnd w:id="12"/>
    </w:p>
    <w:p w14:paraId="0A868172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pricing plans.</w:t>
      </w:r>
    </w:p>
    <w:p w14:paraId="652096D4" w14:textId="77777777" w:rsidR="00CC68AF" w:rsidRDefault="006356CC">
      <w:pPr>
        <w:numPr>
          <w:ilvl w:val="0"/>
          <w:numId w:val="2"/>
        </w:numPr>
      </w:pPr>
      <w:r>
        <w:rPr>
          <w:sz w:val="14"/>
          <w:szCs w:val="14"/>
        </w:rPr>
        <w:t xml:space="preserve"> </w:t>
      </w:r>
      <w:r>
        <w:rPr>
          <w:sz w:val="24"/>
          <w:szCs w:val="24"/>
        </w:rPr>
        <w:t>Users can control the ride.</w:t>
      </w:r>
    </w:p>
    <w:p w14:paraId="2E47277F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Alerting the user with the coming speed bumps.</w:t>
      </w:r>
    </w:p>
    <w:p w14:paraId="7AC2FCD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Asking for permission.</w:t>
      </w:r>
    </w:p>
    <w:p w14:paraId="256BA04D" w14:textId="77777777" w:rsidR="00CC68AF" w:rsidRDefault="006356C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Monitor HW device.</w:t>
      </w:r>
    </w:p>
    <w:p w14:paraId="2CF160BF" w14:textId="77777777" w:rsidR="00CC68AF" w:rsidRDefault="006356CC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Technical Issues reporting.</w:t>
      </w:r>
    </w:p>
    <w:p w14:paraId="431950C2" w14:textId="77777777" w:rsidR="00CC68AF" w:rsidRDefault="00CC68AF">
      <w:pPr>
        <w:spacing w:before="40" w:line="264" w:lineRule="auto"/>
        <w:ind w:right="1520"/>
        <w:rPr>
          <w:sz w:val="24"/>
          <w:szCs w:val="24"/>
        </w:rPr>
      </w:pPr>
    </w:p>
    <w:p w14:paraId="3D3C065B" w14:textId="77777777" w:rsidR="00CC68AF" w:rsidRDefault="00CC68AF">
      <w:pPr>
        <w:rPr>
          <w:color w:val="3C78D8"/>
          <w:sz w:val="28"/>
          <w:szCs w:val="28"/>
        </w:rPr>
      </w:pPr>
    </w:p>
    <w:p w14:paraId="15861408" w14:textId="77777777" w:rsidR="00A9227C" w:rsidRDefault="00A9227C">
      <w:pPr>
        <w:rPr>
          <w:color w:val="3C78D8"/>
          <w:sz w:val="28"/>
          <w:szCs w:val="28"/>
        </w:rPr>
      </w:pPr>
    </w:p>
    <w:p w14:paraId="53BB41AF" w14:textId="77777777" w:rsidR="00A9227C" w:rsidRDefault="00A9227C">
      <w:pPr>
        <w:rPr>
          <w:color w:val="3C78D8"/>
          <w:sz w:val="28"/>
          <w:szCs w:val="28"/>
        </w:rPr>
      </w:pPr>
    </w:p>
    <w:p w14:paraId="42CCAFC5" w14:textId="77777777" w:rsidR="00CC68AF" w:rsidRPr="002C1FDC" w:rsidRDefault="006356CC" w:rsidP="002C1FDC">
      <w:pPr>
        <w:pStyle w:val="Heading3"/>
        <w:rPr>
          <w:color w:val="548DD4" w:themeColor="text2" w:themeTint="99"/>
        </w:rPr>
      </w:pPr>
      <w:bookmarkStart w:id="13" w:name="_Toc120212026"/>
      <w:r w:rsidRPr="002C1FDC">
        <w:rPr>
          <w:color w:val="548DD4" w:themeColor="text2" w:themeTint="99"/>
        </w:rPr>
        <w:t>Key Elements:</w:t>
      </w:r>
      <w:bookmarkEnd w:id="13"/>
    </w:p>
    <w:p w14:paraId="0483E2AD" w14:textId="77777777" w:rsidR="00287A06" w:rsidRDefault="00287A06" w:rsidP="00287A06">
      <w:pPr>
        <w:rPr>
          <w:color w:val="3C78D8"/>
          <w:sz w:val="28"/>
          <w:szCs w:val="28"/>
        </w:rPr>
      </w:pPr>
    </w:p>
    <w:p w14:paraId="60B6421E" w14:textId="77777777" w:rsidR="00287A06" w:rsidRDefault="00287A06" w:rsidP="00287A06">
      <w:pPr>
        <w:pStyle w:val="Standard"/>
        <w:numPr>
          <w:ilvl w:val="0"/>
          <w:numId w:val="1"/>
        </w:numPr>
        <w:spacing w:before="37" w:line="240" w:lineRule="auto"/>
      </w:pPr>
      <w:r>
        <w:rPr>
          <w:sz w:val="24"/>
          <w:szCs w:val="24"/>
        </w:rPr>
        <w:t>Users shall have an account to start using the app.</w:t>
      </w:r>
    </w:p>
    <w:p w14:paraId="417FE2D2" w14:textId="4B135C8D" w:rsidR="00CC68AF" w:rsidRPr="00287A06" w:rsidRDefault="006356CC" w:rsidP="00287A06">
      <w:pPr>
        <w:pStyle w:val="Standard"/>
        <w:numPr>
          <w:ilvl w:val="0"/>
          <w:numId w:val="1"/>
        </w:numPr>
        <w:spacing w:before="37" w:line="240" w:lineRule="auto"/>
      </w:pPr>
      <w:r w:rsidRPr="00287A06">
        <w:rPr>
          <w:sz w:val="26"/>
          <w:szCs w:val="26"/>
        </w:rPr>
        <w:t>The mobile app shall contain a basic plan.</w:t>
      </w:r>
    </w:p>
    <w:p w14:paraId="622D6C5A" w14:textId="40D27D64" w:rsidR="00CC68AF" w:rsidRDefault="00287A06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6356CC">
        <w:rPr>
          <w:sz w:val="26"/>
          <w:szCs w:val="26"/>
        </w:rPr>
        <w:t>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</w:t>
      </w:r>
      <w:proofErr w:type="gramStart"/>
      <w:r w:rsidR="006356CC">
        <w:rPr>
          <w:sz w:val="26"/>
          <w:szCs w:val="26"/>
        </w:rPr>
        <w:t>The</w:t>
      </w:r>
      <w:proofErr w:type="gramEnd"/>
      <w:r w:rsidR="006356CC">
        <w:rPr>
          <w:sz w:val="26"/>
          <w:szCs w:val="26"/>
        </w:rPr>
        <w:t xml:space="preserve"> mobile app shall contain a premium plan.</w:t>
      </w:r>
    </w:p>
    <w:p w14:paraId="03A29F47" w14:textId="03777AED" w:rsidR="00CC68AF" w:rsidRDefault="00287A06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6356CC">
        <w:rPr>
          <w:sz w:val="26"/>
          <w:szCs w:val="26"/>
        </w:rPr>
        <w:t>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proofErr w:type="gramStart"/>
      <w:r w:rsidR="006356CC">
        <w:rPr>
          <w:sz w:val="26"/>
          <w:szCs w:val="26"/>
        </w:rPr>
        <w:t>The</w:t>
      </w:r>
      <w:proofErr w:type="gramEnd"/>
      <w:r w:rsidR="006356CC">
        <w:rPr>
          <w:sz w:val="26"/>
          <w:szCs w:val="26"/>
        </w:rPr>
        <w:t xml:space="preserve"> mobile app shall contain the option to start and end the ride.</w:t>
      </w:r>
    </w:p>
    <w:p w14:paraId="10C50D76" w14:textId="19B38D8C" w:rsidR="00CC68AF" w:rsidRDefault="00287A06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</w:t>
      </w:r>
      <w:r w:rsidR="006356CC">
        <w:rPr>
          <w:sz w:val="26"/>
          <w:szCs w:val="26"/>
        </w:rPr>
        <w:t>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proofErr w:type="gramStart"/>
      <w:r w:rsidR="006356CC">
        <w:rPr>
          <w:sz w:val="26"/>
          <w:szCs w:val="26"/>
        </w:rPr>
        <w:t>The</w:t>
      </w:r>
      <w:proofErr w:type="gramEnd"/>
      <w:r w:rsidR="006356CC">
        <w:rPr>
          <w:sz w:val="26"/>
          <w:szCs w:val="26"/>
        </w:rPr>
        <w:t xml:space="preserve"> app shall alert the user with the coming bumps</w:t>
      </w:r>
      <w:r w:rsidR="006356CC">
        <w:rPr>
          <w:sz w:val="30"/>
          <w:szCs w:val="30"/>
        </w:rPr>
        <w:t>.</w:t>
      </w:r>
    </w:p>
    <w:p w14:paraId="72A210DA" w14:textId="1849F739" w:rsidR="00CC68AF" w:rsidRDefault="00287A06">
      <w:pPr>
        <w:spacing w:before="40"/>
        <w:rPr>
          <w:sz w:val="30"/>
          <w:szCs w:val="30"/>
        </w:rPr>
      </w:pPr>
      <w:r>
        <w:rPr>
          <w:sz w:val="26"/>
          <w:szCs w:val="26"/>
        </w:rPr>
        <w:t xml:space="preserve">     </w:t>
      </w:r>
      <w:r w:rsidR="006356CC">
        <w:rPr>
          <w:sz w:val="26"/>
          <w:szCs w:val="26"/>
        </w:rPr>
        <w:t>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proofErr w:type="gramStart"/>
      <w:r w:rsidR="006356CC">
        <w:rPr>
          <w:sz w:val="26"/>
          <w:szCs w:val="26"/>
        </w:rPr>
        <w:t>The</w:t>
      </w:r>
      <w:proofErr w:type="gramEnd"/>
      <w:r w:rsidR="006356CC">
        <w:rPr>
          <w:sz w:val="26"/>
          <w:szCs w:val="26"/>
        </w:rPr>
        <w:t xml:space="preserve"> app shall alert the user with the remaining distance till the bump</w:t>
      </w:r>
      <w:r w:rsidR="006356CC">
        <w:rPr>
          <w:sz w:val="30"/>
          <w:szCs w:val="30"/>
        </w:rPr>
        <w:t>.</w:t>
      </w:r>
    </w:p>
    <w:p w14:paraId="4E6D62BF" w14:textId="689E047F" w:rsidR="00CC68AF" w:rsidRDefault="00287A06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6356CC">
        <w:rPr>
          <w:sz w:val="26"/>
          <w:szCs w:val="26"/>
        </w:rPr>
        <w:t>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proofErr w:type="gramStart"/>
      <w:r w:rsidR="006356CC">
        <w:rPr>
          <w:sz w:val="26"/>
          <w:szCs w:val="26"/>
        </w:rPr>
        <w:t>The</w:t>
      </w:r>
      <w:proofErr w:type="gramEnd"/>
      <w:r w:rsidR="006356CC">
        <w:rPr>
          <w:sz w:val="26"/>
          <w:szCs w:val="26"/>
        </w:rPr>
        <w:t xml:space="preserve"> app shall save the bump’s location on the user’s GPS screen.</w:t>
      </w:r>
    </w:p>
    <w:p w14:paraId="5572146C" w14:textId="111F5E39" w:rsidR="00CC68AF" w:rsidRDefault="00287A06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</w:t>
      </w:r>
      <w:r w:rsidR="006356CC">
        <w:rPr>
          <w:sz w:val="26"/>
          <w:szCs w:val="26"/>
        </w:rPr>
        <w:t>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="006356CC">
        <w:rPr>
          <w:sz w:val="26"/>
          <w:szCs w:val="26"/>
          <w:highlight w:val="white"/>
        </w:rPr>
        <w:t xml:space="preserve">Application shall guarantee user permission to use Bluetooth, location, </w:t>
      </w:r>
      <w:r w:rsidR="006356CC">
        <w:tab/>
      </w:r>
      <w:r w:rsidR="006356CC">
        <w:rPr>
          <w:sz w:val="26"/>
          <w:szCs w:val="26"/>
          <w:highlight w:val="white"/>
        </w:rPr>
        <w:t>etc.</w:t>
      </w:r>
    </w:p>
    <w:p w14:paraId="4BBF2E6B" w14:textId="77777777" w:rsidR="00287A06" w:rsidRDefault="00287A06" w:rsidP="00287A06">
      <w:pPr>
        <w:spacing w:before="4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6356CC">
        <w:rPr>
          <w:sz w:val="26"/>
          <w:szCs w:val="26"/>
        </w:rPr>
        <w:t xml:space="preserve"> 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proofErr w:type="gramStart"/>
      <w:r w:rsidR="006356CC">
        <w:rPr>
          <w:sz w:val="26"/>
          <w:szCs w:val="26"/>
          <w:highlight w:val="white"/>
        </w:rPr>
        <w:t>In</w:t>
      </w:r>
      <w:proofErr w:type="gramEnd"/>
      <w:r w:rsidR="006356CC">
        <w:rPr>
          <w:sz w:val="26"/>
          <w:szCs w:val="26"/>
          <w:highlight w:val="white"/>
        </w:rPr>
        <w:t xml:space="preserve"> the premium plan, the app shall ask the user for his/her permission </w:t>
      </w:r>
      <w:r w:rsidR="006356CC">
        <w:tab/>
      </w:r>
      <w:r>
        <w:rPr>
          <w:sz w:val="26"/>
          <w:szCs w:val="26"/>
          <w:highlight w:val="white"/>
        </w:rPr>
        <w:t>to save the bumps on the ride</w:t>
      </w:r>
    </w:p>
    <w:p w14:paraId="65FFEEFA" w14:textId="0FF79F00" w:rsidR="00CC68AF" w:rsidRDefault="00287A06" w:rsidP="00287A06">
      <w:pPr>
        <w:spacing w:before="40"/>
        <w:rPr>
          <w:sz w:val="26"/>
          <w:szCs w:val="26"/>
          <w:highlight w:val="white"/>
        </w:rPr>
      </w:pPr>
      <w:r>
        <w:rPr>
          <w:sz w:val="26"/>
          <w:szCs w:val="26"/>
        </w:rPr>
        <w:t xml:space="preserve">      </w:t>
      </w:r>
      <w:proofErr w:type="gramStart"/>
      <w:r w:rsidR="006356CC">
        <w:rPr>
          <w:sz w:val="26"/>
          <w:szCs w:val="26"/>
        </w:rPr>
        <w:t>●</w:t>
      </w:r>
      <w:r w:rsidR="006356C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Application</w:t>
      </w:r>
      <w:proofErr w:type="gramEnd"/>
      <w:r>
        <w:rPr>
          <w:sz w:val="26"/>
          <w:szCs w:val="26"/>
          <w:highlight w:val="white"/>
        </w:rPr>
        <w:t xml:space="preserve"> shall be </w:t>
      </w:r>
      <w:r w:rsidR="006356CC">
        <w:rPr>
          <w:sz w:val="26"/>
          <w:szCs w:val="26"/>
          <w:highlight w:val="white"/>
        </w:rPr>
        <w:t xml:space="preserve">notified by the embedded device’s issues and </w:t>
      </w:r>
      <w:r w:rsidR="006356CC">
        <w:tab/>
      </w:r>
      <w:r w:rsidR="006356CC">
        <w:tab/>
      </w:r>
      <w:r w:rsidR="006356CC">
        <w:rPr>
          <w:sz w:val="26"/>
          <w:szCs w:val="26"/>
          <w:highlight w:val="white"/>
        </w:rPr>
        <w:t>status.</w:t>
      </w:r>
    </w:p>
    <w:p w14:paraId="7722E497" w14:textId="2918D468" w:rsidR="00CC68AF" w:rsidRDefault="006356CC" w:rsidP="59239B5D">
      <w:pPr>
        <w:spacing w:before="40"/>
        <w:rPr>
          <w:color w:val="3C78D8"/>
          <w:sz w:val="24"/>
          <w:szCs w:val="24"/>
          <w:highlight w:val="white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●</w:t>
      </w:r>
      <w:r>
        <w:rPr>
          <w:sz w:val="16"/>
          <w:szCs w:val="16"/>
        </w:rPr>
        <w:t xml:space="preserve"> </w:t>
      </w:r>
      <w:r w:rsidR="00287A06">
        <w:rPr>
          <w:sz w:val="16"/>
          <w:szCs w:val="16"/>
        </w:rPr>
        <w:t xml:space="preserve"> </w:t>
      </w:r>
      <w:r>
        <w:rPr>
          <w:sz w:val="26"/>
          <w:szCs w:val="26"/>
          <w:highlight w:val="white"/>
        </w:rPr>
        <w:t>Users</w:t>
      </w:r>
      <w:proofErr w:type="gramEnd"/>
      <w:r>
        <w:rPr>
          <w:sz w:val="26"/>
          <w:szCs w:val="26"/>
          <w:highlight w:val="white"/>
        </w:rPr>
        <w:t xml:space="preserve"> can report any technical issue</w:t>
      </w:r>
      <w:r>
        <w:rPr>
          <w:color w:val="3C78D8"/>
          <w:sz w:val="24"/>
          <w:szCs w:val="24"/>
          <w:highlight w:val="white"/>
        </w:rPr>
        <w:t>.</w:t>
      </w:r>
    </w:p>
    <w:p w14:paraId="267FCCF5" w14:textId="3899538D" w:rsidR="00CC68AF" w:rsidRDefault="116733D8">
      <w:pPr>
        <w:spacing w:before="40"/>
        <w:rPr>
          <w:color w:val="3C78D8"/>
          <w:sz w:val="24"/>
          <w:szCs w:val="24"/>
          <w:highlight w:val="white"/>
        </w:rPr>
      </w:pPr>
      <w:r w:rsidRPr="116733D8">
        <w:rPr>
          <w:sz w:val="26"/>
          <w:szCs w:val="26"/>
        </w:rPr>
        <w:t xml:space="preserve">    </w:t>
      </w:r>
      <w:r w:rsidR="00287A06">
        <w:rPr>
          <w:sz w:val="26"/>
          <w:szCs w:val="26"/>
        </w:rPr>
        <w:t xml:space="preserve"> </w:t>
      </w:r>
      <w:r w:rsidRPr="116733D8">
        <w:rPr>
          <w:sz w:val="26"/>
          <w:szCs w:val="26"/>
        </w:rPr>
        <w:t xml:space="preserve"> </w:t>
      </w:r>
      <w:proofErr w:type="gramStart"/>
      <w:r w:rsidRPr="116733D8">
        <w:rPr>
          <w:sz w:val="26"/>
          <w:szCs w:val="26"/>
        </w:rPr>
        <w:t>●</w:t>
      </w:r>
      <w:r w:rsidRPr="116733D8">
        <w:rPr>
          <w:sz w:val="16"/>
          <w:szCs w:val="16"/>
        </w:rPr>
        <w:t xml:space="preserve"> </w:t>
      </w:r>
      <w:r w:rsidR="00287A06">
        <w:rPr>
          <w:sz w:val="16"/>
          <w:szCs w:val="16"/>
        </w:rPr>
        <w:t xml:space="preserve"> </w:t>
      </w:r>
      <w:r w:rsidRPr="116733D8">
        <w:rPr>
          <w:sz w:val="26"/>
          <w:szCs w:val="26"/>
          <w:highlight w:val="white"/>
        </w:rPr>
        <w:t>Users</w:t>
      </w:r>
      <w:proofErr w:type="gramEnd"/>
      <w:r w:rsidRPr="116733D8">
        <w:rPr>
          <w:sz w:val="26"/>
          <w:szCs w:val="26"/>
          <w:highlight w:val="white"/>
        </w:rPr>
        <w:t xml:space="preserve"> can report any technical issue</w:t>
      </w:r>
      <w:r w:rsidRPr="116733D8">
        <w:rPr>
          <w:color w:val="3C78D8"/>
          <w:sz w:val="24"/>
          <w:szCs w:val="24"/>
          <w:highlight w:val="white"/>
        </w:rPr>
        <w:t>.</w:t>
      </w:r>
    </w:p>
    <w:p w14:paraId="1140CD3B" w14:textId="77777777" w:rsidR="00CC68AF" w:rsidRDefault="00CC68AF">
      <w:pPr>
        <w:rPr>
          <w:color w:val="3C78D8"/>
          <w:sz w:val="28"/>
          <w:szCs w:val="28"/>
        </w:rPr>
      </w:pPr>
    </w:p>
    <w:p w14:paraId="6B3F9352" w14:textId="77777777" w:rsidR="00A9227C" w:rsidRDefault="00A9227C" w:rsidP="00A9227C">
      <w:pPr>
        <w:pStyle w:val="Heading1"/>
        <w:rPr>
          <w:color w:val="3C78D8"/>
          <w:sz w:val="28"/>
          <w:szCs w:val="28"/>
        </w:rPr>
      </w:pPr>
      <w:bookmarkStart w:id="14" w:name="_Toc120212027"/>
    </w:p>
    <w:p w14:paraId="0103A2D6" w14:textId="77777777" w:rsidR="00A9227C" w:rsidRDefault="00A9227C" w:rsidP="00A9227C">
      <w:pPr>
        <w:pStyle w:val="Heading1"/>
        <w:rPr>
          <w:color w:val="3C78D8"/>
          <w:sz w:val="28"/>
          <w:szCs w:val="28"/>
        </w:rPr>
      </w:pPr>
    </w:p>
    <w:p w14:paraId="7D00590F" w14:textId="26A75CB9" w:rsidR="00CC68AF" w:rsidRPr="00A9227C" w:rsidRDefault="006356CC" w:rsidP="00A9227C">
      <w:pPr>
        <w:pStyle w:val="Heading1"/>
        <w:rPr>
          <w:color w:val="548DD4" w:themeColor="text2" w:themeTint="99"/>
        </w:rPr>
      </w:pPr>
      <w:r w:rsidRPr="00A9227C">
        <w:rPr>
          <w:color w:val="548DD4" w:themeColor="text2" w:themeTint="99"/>
        </w:rPr>
        <w:t>System Context:</w:t>
      </w:r>
      <w:bookmarkEnd w:id="14"/>
    </w:p>
    <w:p w14:paraId="11659BB3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212D043" w14:textId="7E85B809" w:rsidR="00CC68AF" w:rsidRDefault="00423B68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object w:dxaOrig="15286" w:dyaOrig="10636" w14:anchorId="664DD3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25pt;height:360.75pt" o:ole="">
            <v:imagedata r:id="rId12" o:title=""/>
          </v:shape>
          <o:OLEObject Type="Embed" ProgID="Visio.Drawing.15" ShapeID="_x0000_i1025" DrawAspect="Content" ObjectID="_1730825042" r:id="rId13"/>
        </w:object>
      </w:r>
    </w:p>
    <w:p w14:paraId="26CC5097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073C77D2" w14:textId="77777777" w:rsidR="00CC68AF" w:rsidRDefault="00CC68AF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4F204054" w14:textId="77777777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2350BBD2" w14:textId="77777777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6B4230F1" w14:textId="77777777" w:rsidR="00A9227C" w:rsidRDefault="00A9227C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14:paraId="35BC4090" w14:textId="77777777" w:rsidR="002C1FDC" w:rsidRDefault="002C1FDC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14:paraId="0AED8FBC" w14:textId="77777777" w:rsidR="00A9227C" w:rsidRDefault="006356CC" w:rsidP="00A9227C">
      <w:pPr>
        <w:pStyle w:val="Heading1"/>
        <w:rPr>
          <w:color w:val="548DD4" w:themeColor="text2" w:themeTint="99"/>
        </w:rPr>
      </w:pPr>
      <w:bookmarkStart w:id="15" w:name="_Toc120212028"/>
      <w:r w:rsidRPr="002C1FDC">
        <w:rPr>
          <w:color w:val="548DD4" w:themeColor="text2" w:themeTint="99"/>
        </w:rPr>
        <w:t>CRS Requirements:</w:t>
      </w:r>
      <w:bookmarkStart w:id="16" w:name="_Toc1568847541"/>
      <w:bookmarkStart w:id="17" w:name="_Toc120212029"/>
      <w:bookmarkEnd w:id="15"/>
    </w:p>
    <w:p w14:paraId="5694FD2D" w14:textId="56AFDC96" w:rsidR="00D22C0F" w:rsidRPr="00A9227C" w:rsidRDefault="00D22C0F" w:rsidP="00A9227C">
      <w:pPr>
        <w:pStyle w:val="Heading1"/>
        <w:rPr>
          <w:color w:val="548DD4" w:themeColor="text2" w:themeTint="99"/>
        </w:rPr>
      </w:pPr>
      <w:r w:rsidRPr="00A9227C">
        <w:rPr>
          <w:color w:val="548DD4" w:themeColor="text2" w:themeTint="99"/>
        </w:rPr>
        <w:t>General</w:t>
      </w:r>
      <w:bookmarkEnd w:id="17"/>
      <w:r w:rsidRPr="00A9227C">
        <w:rPr>
          <w:color w:val="548DD4" w:themeColor="text2" w:themeTint="99"/>
        </w:rPr>
        <w:t xml:space="preserve"> </w:t>
      </w:r>
      <w:bookmarkEnd w:id="16"/>
    </w:p>
    <w:p w14:paraId="019B5FE8" w14:textId="77777777" w:rsidR="00287A06" w:rsidRDefault="00287A06" w:rsidP="00287A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287A06" w:rsidRPr="00390471" w14:paraId="401E0FB7" w14:textId="77777777" w:rsidTr="008E6875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F55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61A3" w14:textId="0A755CFA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="00A07696">
              <w:rPr>
                <w:rFonts w:asciiTheme="majorBidi" w:hAnsiTheme="majorBidi"/>
              </w:rPr>
              <w:t>-V1.2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4EB5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3AD6" w14:textId="6CB8BDA0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>
              <w:rPr>
                <w:rFonts w:asciiTheme="majorBidi" w:hAnsiTheme="majorBidi" w:cstheme="majorBidi"/>
                <w:i/>
                <w:iCs/>
                <w:color w:val="0B5394"/>
              </w:rPr>
              <w:t>3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00287A06" w:rsidRPr="00390471" w14:paraId="20D26895" w14:textId="77777777" w:rsidTr="008E6875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AF81" w14:textId="77777777" w:rsidR="00287A06" w:rsidRPr="00390471" w:rsidRDefault="00287A06" w:rsidP="008E6875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C167" w14:textId="35D27AF0" w:rsidR="00287A06" w:rsidRPr="00390471" w:rsidRDefault="00287A06" w:rsidP="008E6875">
            <w:pPr>
              <w:widowControl w:val="0"/>
              <w:spacing w:line="240" w:lineRule="auto"/>
            </w:pPr>
            <w:r w:rsidRPr="23FD4734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user shall sign up to have an account bef</w:t>
            </w:r>
            <w:r w:rsidR="00A07696">
              <w:rPr>
                <w:sz w:val="24"/>
                <w:szCs w:val="24"/>
              </w:rPr>
              <w:t>ore start using the application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0BAF271" w14:textId="77777777" w:rsidR="00287A06" w:rsidRDefault="00287A06" w:rsidP="00287A06"/>
    <w:p w14:paraId="5EF3A481" w14:textId="77777777" w:rsidR="00287A06" w:rsidRPr="00287A06" w:rsidRDefault="00287A06" w:rsidP="00287A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94463C" w:rsidRPr="002454D0" w14:paraId="0AD393BB" w14:textId="77777777" w:rsidTr="5A48E83F">
        <w:trPr>
          <w:trHeight w:val="520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4B8C3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sz w:val="32"/>
              </w:rPr>
            </w:pPr>
            <w:proofErr w:type="spellStart"/>
            <w:r w:rsidRPr="00390471">
              <w:rPr>
                <w:rFonts w:asciiTheme="majorBidi" w:hAnsiTheme="majorBidi"/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0940" w14:textId="15EF6426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="002C1FDC">
              <w:rPr>
                <w:rFonts w:asciiTheme="majorBidi" w:hAnsiTheme="majorBidi" w:cstheme="majorBidi"/>
                <w:i/>
                <w:iCs/>
                <w:color w:val="0B5394"/>
              </w:rPr>
              <w:t>002</w:t>
            </w:r>
            <w:r w:rsidR="00A07696">
              <w:rPr>
                <w:rFonts w:asciiTheme="majorBidi" w:hAnsiTheme="majorBidi"/>
              </w:rPr>
              <w:t>-V1.2</w:t>
            </w:r>
          </w:p>
        </w:tc>
        <w:tc>
          <w:tcPr>
            <w:tcW w:w="1185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B21E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A08E2" w14:textId="5D1D4865" w:rsidR="00D22C0F" w:rsidRPr="00390471" w:rsidRDefault="00367E19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 w:rsidR="00171F2D">
              <w:rPr>
                <w:rFonts w:asciiTheme="majorBidi" w:hAnsiTheme="majorBidi"/>
              </w:rPr>
              <w:t>M</w:t>
            </w:r>
            <w:r w:rsidR="00C13F4A">
              <w:rPr>
                <w:rFonts w:asciiTheme="majorBidi" w:hAnsiTheme="majorBidi"/>
              </w:rPr>
              <w:t>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27399E">
              <w:rPr>
                <w:rFonts w:asciiTheme="majorBidi" w:hAnsiTheme="majorBidi" w:cstheme="majorBidi"/>
                <w:i/>
                <w:iCs/>
                <w:color w:val="0B5394"/>
              </w:rPr>
              <w:t>3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00AA0456" w:rsidRPr="002454D0" w14:paraId="674F9267" w14:textId="77777777" w:rsidTr="5A48E83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274D" w14:textId="77777777" w:rsidR="00D22C0F" w:rsidRPr="00390471" w:rsidRDefault="00D22C0F" w:rsidP="00C206E2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</w:rPr>
            </w:pPr>
            <w:r w:rsidRPr="00390471">
              <w:rPr>
                <w:rFonts w:asciiTheme="majorBidi" w:hAnsiTheme="majorBidi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A1EB" w14:textId="6EB35963" w:rsidR="00D22C0F" w:rsidRPr="00390471" w:rsidRDefault="23FD4734" w:rsidP="00C206E2">
            <w:pPr>
              <w:widowControl w:val="0"/>
              <w:spacing w:line="240" w:lineRule="auto"/>
            </w:pPr>
            <w:r w:rsidRPr="23FD4734">
              <w:rPr>
                <w:sz w:val="24"/>
                <w:szCs w:val="24"/>
              </w:rPr>
              <w:t>The user shall add his/her destination to use the “Start the ride “</w:t>
            </w:r>
            <w:r w:rsidR="0010045D" w:rsidRPr="23FD4734">
              <w:rPr>
                <w:sz w:val="24"/>
                <w:szCs w:val="24"/>
              </w:rPr>
              <w:t>button, then</w:t>
            </w:r>
            <w:r w:rsidRPr="23FD4734">
              <w:rPr>
                <w:sz w:val="24"/>
                <w:szCs w:val="24"/>
              </w:rPr>
              <w:t xml:space="preserve"> the GPS screen appears.</w:t>
            </w:r>
          </w:p>
        </w:tc>
      </w:tr>
    </w:tbl>
    <w:p w14:paraId="783FA307" w14:textId="77777777" w:rsidR="00D22C0F" w:rsidRDefault="00D22C0F"/>
    <w:tbl>
      <w:tblPr>
        <w:tblW w:w="937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1432"/>
        <w:gridCol w:w="3166"/>
        <w:gridCol w:w="1167"/>
        <w:gridCol w:w="3605"/>
      </w:tblGrid>
      <w:tr w:rsidR="0CF01F17" w14:paraId="479207EF" w14:textId="77777777" w:rsidTr="00A07696">
        <w:trPr>
          <w:trHeight w:val="520"/>
        </w:trPr>
        <w:tc>
          <w:tcPr>
            <w:tcW w:w="1432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93C9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  <w:sz w:val="32"/>
                <w:szCs w:val="32"/>
              </w:rPr>
            </w:pPr>
            <w:proofErr w:type="spellStart"/>
            <w:r w:rsidRPr="0CF01F17">
              <w:rPr>
                <w:rFonts w:asciiTheme="majorBidi" w:hAnsiTheme="majorBidi"/>
                <w:b/>
                <w:bCs/>
              </w:rPr>
              <w:t>Req_ID</w:t>
            </w:r>
            <w:proofErr w:type="spellEnd"/>
          </w:p>
        </w:tc>
        <w:tc>
          <w:tcPr>
            <w:tcW w:w="3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76D" w14:textId="6300A658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PO_SB_CRS_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4F57EB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="002C1FDC">
              <w:rPr>
                <w:rFonts w:asciiTheme="majorBidi" w:hAnsiTheme="majorBidi"/>
              </w:rPr>
              <w:t>-V1.2</w:t>
            </w:r>
          </w:p>
        </w:tc>
        <w:tc>
          <w:tcPr>
            <w:tcW w:w="1167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19AD2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Covers</w:t>
            </w:r>
          </w:p>
        </w:tc>
        <w:tc>
          <w:tcPr>
            <w:tcW w:w="3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847E3" w14:textId="0DB6C8A2" w:rsidR="0CF01F17" w:rsidRDefault="00F9699C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27399E">
              <w:rPr>
                <w:rFonts w:asciiTheme="majorBidi" w:hAnsiTheme="majorBidi" w:cstheme="majorBidi"/>
                <w:i/>
                <w:iCs/>
                <w:color w:val="0B5394"/>
              </w:rPr>
              <w:t>3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0CF01F17" w14:paraId="463E0A5B" w14:textId="77777777" w:rsidTr="00A07696">
        <w:trPr>
          <w:trHeight w:val="435"/>
        </w:trPr>
        <w:tc>
          <w:tcPr>
            <w:tcW w:w="1432" w:type="dxa"/>
            <w:tcBorders>
              <w:top w:val="single" w:sz="12" w:space="0" w:color="000000" w:themeColor="text1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8863" w14:textId="77777777" w:rsidR="0CF01F17" w:rsidRDefault="0CF01F17" w:rsidP="0CF01F17">
            <w:pPr>
              <w:widowControl w:val="0"/>
              <w:spacing w:line="240" w:lineRule="auto"/>
              <w:jc w:val="center"/>
              <w:rPr>
                <w:rFonts w:asciiTheme="majorBidi" w:hAnsiTheme="majorBidi"/>
                <w:b/>
                <w:bCs/>
              </w:rPr>
            </w:pPr>
            <w:r w:rsidRPr="0CF01F17">
              <w:rPr>
                <w:rFonts w:asciiTheme="majorBidi" w:hAnsiTheme="majorBidi"/>
                <w:b/>
                <w:bCs/>
              </w:rPr>
              <w:t>Description</w:t>
            </w:r>
          </w:p>
        </w:tc>
        <w:tc>
          <w:tcPr>
            <w:tcW w:w="7938" w:type="dxa"/>
            <w:gridSpan w:val="3"/>
            <w:tcBorders>
              <w:top w:val="single" w:sz="12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BE5" w14:textId="2BE2A9AE" w:rsidR="0CF01F17" w:rsidRDefault="63CEB59D" w:rsidP="0CF01F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63CEB59D">
              <w:rPr>
                <w:sz w:val="24"/>
                <w:szCs w:val="24"/>
              </w:rPr>
              <w:t>The user shall end the ride by using the “End the ride” button.</w:t>
            </w:r>
          </w:p>
        </w:tc>
      </w:tr>
    </w:tbl>
    <w:p w14:paraId="348165A8" w14:textId="0EB95E2F" w:rsidR="0720CBA5" w:rsidRDefault="0720CBA5" w:rsidP="0720CBA5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F046073" w14:paraId="5279970F" w14:textId="77777777" w:rsidTr="1F046073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96681EF" w14:textId="7E48BC9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7F5BF3" w14:textId="1465CB21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F046073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4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2929D9" w14:textId="2256C3C3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97ADD91" w14:textId="64676FD2" w:rsidR="1F046073" w:rsidRDefault="00F9699C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C33392">
              <w:rPr>
                <w:rFonts w:asciiTheme="majorBidi" w:hAnsiTheme="majorBidi" w:cstheme="majorBidi"/>
                <w:i/>
                <w:iCs/>
                <w:color w:val="0B5394"/>
              </w:rPr>
              <w:t>5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1F046073" w14:paraId="1C942B85" w14:textId="77777777" w:rsidTr="1F046073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3FBF668" w14:textId="555BCA2C" w:rsidR="1F046073" w:rsidRDefault="1F046073" w:rsidP="1F04607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F0460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D333E2" w14:textId="2F842E56" w:rsidR="1F046073" w:rsidRDefault="3D1898CA" w:rsidP="1F046073">
            <w:pPr>
              <w:widowControl w:val="0"/>
              <w:rPr>
                <w:sz w:val="24"/>
                <w:szCs w:val="24"/>
              </w:rPr>
            </w:pPr>
            <w:r w:rsidRPr="3D1898CA">
              <w:rPr>
                <w:sz w:val="24"/>
                <w:szCs w:val="24"/>
              </w:rPr>
              <w:t>The app shall voice notify the user with the remaining distance till the coming detected bump.</w:t>
            </w:r>
          </w:p>
        </w:tc>
      </w:tr>
    </w:tbl>
    <w:p w14:paraId="2AD95168" w14:textId="3F3BBD7E" w:rsidR="3D1898CA" w:rsidRDefault="3D1898CA" w:rsidP="3D1898CA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4B736A9" w14:paraId="7E550D53" w14:textId="77777777" w:rsidTr="54B736A9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9B7D0D" w14:textId="53A8886B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E3137E" w14:textId="31CAC124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4B736A9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5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3B088A7" w14:textId="6F23BB0C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45E60E5" w14:textId="15B98409" w:rsidR="54B736A9" w:rsidRDefault="00F9699C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433594">
              <w:rPr>
                <w:rFonts w:asciiTheme="majorBidi" w:hAnsiTheme="majorBidi" w:cstheme="majorBidi"/>
                <w:i/>
                <w:iCs/>
                <w:color w:val="0B5394"/>
              </w:rPr>
              <w:t>7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54B736A9" w14:paraId="3F80E691" w14:textId="77777777" w:rsidTr="54B736A9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2E49A4C" w14:textId="736EFE93" w:rsidR="54B736A9" w:rsidRDefault="54B736A9" w:rsidP="54B736A9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4B736A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8C79D4A" w14:textId="7532B3E4" w:rsidR="54B736A9" w:rsidRDefault="091A23DA" w:rsidP="54B736A9">
            <w:pPr>
              <w:widowControl w:val="0"/>
              <w:rPr>
                <w:sz w:val="24"/>
                <w:szCs w:val="24"/>
              </w:rPr>
            </w:pPr>
            <w:r w:rsidRPr="091A23DA">
              <w:rPr>
                <w:sz w:val="24"/>
                <w:szCs w:val="24"/>
              </w:rPr>
              <w:t>The app shall ask the user for his/her permission to access the location of the u</w:t>
            </w:r>
            <w:r w:rsidR="002C1FDC">
              <w:rPr>
                <w:sz w:val="24"/>
                <w:szCs w:val="24"/>
              </w:rPr>
              <w:t xml:space="preserve">ser to open the </w:t>
            </w:r>
            <w:proofErr w:type="spellStart"/>
            <w:r w:rsidR="002C1FDC">
              <w:rPr>
                <w:sz w:val="24"/>
                <w:szCs w:val="24"/>
              </w:rPr>
              <w:t>gps</w:t>
            </w:r>
            <w:proofErr w:type="spellEnd"/>
            <w:r w:rsidR="002C1FDC">
              <w:rPr>
                <w:sz w:val="24"/>
                <w:szCs w:val="24"/>
              </w:rPr>
              <w:t xml:space="preserve"> map.</w:t>
            </w:r>
          </w:p>
        </w:tc>
      </w:tr>
    </w:tbl>
    <w:p w14:paraId="22692D02" w14:textId="0729F4A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7BCE7255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DE191B" w14:textId="59C3B497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B1C2CF" w14:textId="071EA97A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6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668D92" w14:textId="1F34ECAC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AB6EC44" w14:textId="099DC93B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F96F34">
              <w:rPr>
                <w:rFonts w:asciiTheme="majorBidi" w:hAnsiTheme="majorBidi" w:cstheme="majorBidi"/>
                <w:i/>
                <w:iCs/>
                <w:color w:val="0B5394"/>
              </w:rPr>
              <w:t>8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11051CF6" w14:paraId="37726C93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C1CDCD" w14:textId="0AFB7BE2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7C169C" w14:textId="6EEBBA88" w:rsidR="11051CF6" w:rsidRPr="00754ED4" w:rsidRDefault="7CA8386D" w:rsidP="11051CF6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</w:pPr>
            <w:r w:rsidRPr="00754ED4">
              <w:rPr>
                <w:rFonts w:asciiTheme="minorBidi" w:eastAsia="Times New Roman" w:hAnsiTheme="minorBidi" w:cstheme="minorBidi"/>
                <w:sz w:val="24"/>
                <w:szCs w:val="24"/>
                <w:lang w:val="en-US"/>
              </w:rPr>
              <w:t>The saved data will appear on the map so the user shall know the location of the saved bumps before starting the ride.</w:t>
            </w:r>
          </w:p>
        </w:tc>
      </w:tr>
    </w:tbl>
    <w:p w14:paraId="0808D0EB" w14:textId="53E1F1CE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E21D857" w14:paraId="1FABC3B9" w14:textId="77777777" w:rsidTr="1E21D857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4B0A43" w14:textId="5B838F9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55C3A6" w14:textId="6E61405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E21D857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7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91E7" w14:textId="639E69CA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BAA049" w14:textId="2536F5C9" w:rsidR="1E21D857" w:rsidRDefault="00F9699C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</w:t>
            </w:r>
            <w:r w:rsidR="00522B9B">
              <w:rPr>
                <w:rFonts w:asciiTheme="majorBidi" w:hAnsiTheme="majorBidi" w:cstheme="majorBidi"/>
                <w:i/>
                <w:iCs/>
                <w:color w:val="0B5394"/>
              </w:rPr>
              <w:t>10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1E21D857" w14:paraId="3E58211B" w14:textId="77777777" w:rsidTr="1E21D857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2FFF89" w14:textId="17642FCC" w:rsidR="1E21D857" w:rsidRDefault="1E21D857" w:rsidP="1E21D857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1D85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FE97FF6" w14:textId="1798468A" w:rsidR="1E21D857" w:rsidRPr="008201C6" w:rsidRDefault="63F2BFDD" w:rsidP="1E21D857">
            <w:pPr>
              <w:widowControl w:val="0"/>
              <w:rPr>
                <w:rFonts w:asciiTheme="minorBidi" w:eastAsia="Times New Roman" w:hAnsiTheme="minorBidi" w:cstheme="minorBidi"/>
                <w:sz w:val="24"/>
                <w:szCs w:val="24"/>
              </w:rPr>
            </w:pPr>
            <w:r w:rsidRPr="008201C6">
              <w:rPr>
                <w:rFonts w:asciiTheme="minorBidi" w:eastAsia="Times New Roman" w:hAnsiTheme="minorBidi" w:cstheme="minorBidi"/>
                <w:sz w:val="24"/>
                <w:szCs w:val="24"/>
              </w:rPr>
              <w:t>The user will be able to report any issue that occurs.</w:t>
            </w:r>
          </w:p>
        </w:tc>
      </w:tr>
    </w:tbl>
    <w:p w14:paraId="39569FEF" w14:textId="6D46F83F" w:rsidR="3D381A1B" w:rsidRDefault="3D381A1B" w:rsidP="3D381A1B"/>
    <w:p w14:paraId="0ACFCFBF" w14:textId="62A9C1BC" w:rsidR="3D381A1B" w:rsidRDefault="3D381A1B" w:rsidP="3D381A1B"/>
    <w:p w14:paraId="0D482B7F" w14:textId="21461568" w:rsidR="3D381A1B" w:rsidRDefault="3D381A1B" w:rsidP="3D381A1B"/>
    <w:p w14:paraId="0C47299D" w14:textId="21D171A3" w:rsidR="3D381A1B" w:rsidRDefault="3D381A1B" w:rsidP="3D381A1B"/>
    <w:p w14:paraId="3B0D3D65" w14:textId="008AA36E" w:rsidR="03DC462A" w:rsidRPr="00A9227C" w:rsidRDefault="786DC4F0" w:rsidP="002C1FDC">
      <w:pPr>
        <w:pStyle w:val="Heading2"/>
        <w:rPr>
          <w:color w:val="548DD4" w:themeColor="text2" w:themeTint="99"/>
        </w:rPr>
      </w:pPr>
      <w:bookmarkStart w:id="18" w:name="_Toc2067131348"/>
      <w:bookmarkStart w:id="19" w:name="_Toc120212030"/>
      <w:r w:rsidRPr="00A9227C">
        <w:rPr>
          <w:color w:val="548DD4" w:themeColor="text2" w:themeTint="99"/>
        </w:rPr>
        <w:t>Basic</w:t>
      </w:r>
      <w:r w:rsidR="3476B44E" w:rsidRPr="00A9227C">
        <w:rPr>
          <w:color w:val="548DD4" w:themeColor="text2" w:themeTint="99"/>
        </w:rPr>
        <w:t xml:space="preserve"> </w:t>
      </w:r>
      <w:r w:rsidR="3A12E320" w:rsidRPr="00A9227C">
        <w:rPr>
          <w:color w:val="548DD4" w:themeColor="text2" w:themeTint="99"/>
        </w:rPr>
        <w:t>Plan</w:t>
      </w:r>
      <w:bookmarkEnd w:id="18"/>
      <w:bookmarkEnd w:id="19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0C7C247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3867A3" w14:textId="6EC36FA6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85CA422" w14:textId="7AFECAF6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8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4571B15" w14:textId="42B8FEC4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48F70A" w14:textId="6CF26903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11051CF6" w14:paraId="4D2FE120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B345B8" w14:textId="5D78BDFA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DF6AE8" w14:textId="34075917" w:rsidR="11051CF6" w:rsidRDefault="00287A06" w:rsidP="11051CF6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application support </w:t>
            </w:r>
            <w:r w:rsidR="00A07696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</w:t>
            </w:r>
            <w:r w:rsidR="00A07696">
              <w:rPr>
                <w:sz w:val="24"/>
                <w:szCs w:val="24"/>
              </w:rPr>
              <w:t>onthly”</w:t>
            </w:r>
            <w:r>
              <w:rPr>
                <w:sz w:val="24"/>
                <w:szCs w:val="24"/>
              </w:rPr>
              <w:t>,</w:t>
            </w:r>
            <w:r w:rsidR="00A0769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yearly</w:t>
            </w:r>
            <w:r w:rsidR="00A07696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subs</w:t>
            </w:r>
            <w:r w:rsidR="00A07696">
              <w:rPr>
                <w:sz w:val="24"/>
                <w:szCs w:val="24"/>
              </w:rPr>
              <w:t>cription to the basic plan users.</w:t>
            </w:r>
          </w:p>
        </w:tc>
      </w:tr>
    </w:tbl>
    <w:p w14:paraId="3D0349CC" w14:textId="2D6CB506" w:rsidR="11051CF6" w:rsidRDefault="11051CF6" w:rsidP="11051CF6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1051CF6" w14:paraId="025E73D8" w14:textId="77777777" w:rsidTr="11051CF6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DB9D27F" w14:textId="045C222E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848151" w14:textId="3D6CF8E5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11051CF6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9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33E1CD" w14:textId="373CBB51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6CF4059" w14:textId="426E3A77" w:rsidR="11051CF6" w:rsidRDefault="00F9699C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11051CF6" w14:paraId="56CFD39E" w14:textId="77777777" w:rsidTr="11051CF6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1DFC6BF" w14:textId="7B22ADE3" w:rsidR="11051CF6" w:rsidRDefault="11051CF6" w:rsidP="11051CF6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9EB563E" w14:textId="2D7616E0" w:rsidR="11051CF6" w:rsidRDefault="0010045D" w:rsidP="11051CF6">
            <w:pPr>
              <w:widowControl w:val="0"/>
            </w:pPr>
            <w:r w:rsidRPr="40BBA238">
              <w:rPr>
                <w:sz w:val="24"/>
                <w:szCs w:val="24"/>
              </w:rPr>
              <w:t xml:space="preserve"> </w:t>
            </w:r>
            <w:r w:rsidR="00A07696">
              <w:rPr>
                <w:sz w:val="24"/>
                <w:szCs w:val="24"/>
              </w:rPr>
              <w:t>T</w:t>
            </w:r>
            <w:r w:rsidRPr="40BBA238">
              <w:rPr>
                <w:sz w:val="24"/>
                <w:szCs w:val="24"/>
              </w:rPr>
              <w:t>he</w:t>
            </w:r>
            <w:r w:rsidR="40BBA238" w:rsidRPr="40BBA238">
              <w:rPr>
                <w:sz w:val="24"/>
                <w:szCs w:val="24"/>
              </w:rPr>
              <w:t xml:space="preserve"> detected speed bumps shall be base</w:t>
            </w:r>
            <w:r w:rsidR="00A07696">
              <w:rPr>
                <w:sz w:val="24"/>
                <w:szCs w:val="24"/>
              </w:rPr>
              <w:t xml:space="preserve">d on the historical data of </w:t>
            </w:r>
            <w:proofErr w:type="gramStart"/>
            <w:r w:rsidR="00A07696">
              <w:rPr>
                <w:sz w:val="24"/>
                <w:szCs w:val="24"/>
              </w:rPr>
              <w:t xml:space="preserve">the  </w:t>
            </w:r>
            <w:r w:rsidR="00A07696" w:rsidRPr="00A07696">
              <w:rPr>
                <w:sz w:val="24"/>
                <w:szCs w:val="24"/>
              </w:rPr>
              <w:t>previously</w:t>
            </w:r>
            <w:proofErr w:type="gramEnd"/>
            <w:r w:rsidR="00A07696">
              <w:rPr>
                <w:sz w:val="24"/>
                <w:szCs w:val="24"/>
              </w:rPr>
              <w:t xml:space="preserve"> saved bumps.</w:t>
            </w:r>
          </w:p>
        </w:tc>
      </w:tr>
    </w:tbl>
    <w:p w14:paraId="539B1DB2" w14:textId="13119540" w:rsidR="28E8B1C4" w:rsidRDefault="28E8B1C4" w:rsidP="28E8B1C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00A07696" w14:paraId="431D8115" w14:textId="77777777" w:rsidTr="008E6875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8B135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172F52E" w14:textId="5EB093C9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009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349EA8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7B76EAC" w14:textId="521C8641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001</w:t>
            </w:r>
            <w:r w:rsidRPr="0CF01F17">
              <w:rPr>
                <w:rFonts w:asciiTheme="majorBidi" w:hAnsiTheme="majorBidi"/>
              </w:rPr>
              <w:t>-V1.</w:t>
            </w:r>
            <w:r>
              <w:rPr>
                <w:rFonts w:asciiTheme="majorBidi" w:hAnsiTheme="majorBidi"/>
              </w:rPr>
              <w:t>2</w:t>
            </w:r>
          </w:p>
        </w:tc>
      </w:tr>
      <w:tr w:rsidR="00A07696" w14:paraId="2699A1AD" w14:textId="77777777" w:rsidTr="008E6875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EDD47D" w14:textId="77777777" w:rsidR="00A07696" w:rsidRDefault="00A07696" w:rsidP="008E6875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1051CF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7FD9714" w14:textId="1EEDFF45" w:rsidR="00A07696" w:rsidRDefault="00A07696" w:rsidP="008E6875">
            <w:pPr>
              <w:widowControl w:val="0"/>
            </w:pPr>
            <w:r>
              <w:rPr>
                <w:sz w:val="24"/>
                <w:szCs w:val="24"/>
              </w:rPr>
              <w:t xml:space="preserve">The detection in the </w:t>
            </w:r>
            <w:proofErr w:type="spellStart"/>
            <w:r>
              <w:rPr>
                <w:sz w:val="24"/>
                <w:szCs w:val="24"/>
              </w:rPr>
              <w:t>pasic</w:t>
            </w:r>
            <w:proofErr w:type="spellEnd"/>
            <w:r>
              <w:rPr>
                <w:sz w:val="24"/>
                <w:szCs w:val="24"/>
              </w:rPr>
              <w:t xml:space="preserve"> plan is not early detection like the premium plan. </w:t>
            </w:r>
          </w:p>
        </w:tc>
      </w:tr>
    </w:tbl>
    <w:p w14:paraId="1EE2EB47" w14:textId="77777777" w:rsidR="00A07696" w:rsidRDefault="00A07696" w:rsidP="28E8B1C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288BBA0C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191B07" w14:textId="1EE635A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C1EDFE" w14:textId="4662FF87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010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F6754" w14:textId="2F7C18C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5D30FD" w14:textId="4F15D90B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10045D">
              <w:rPr>
                <w:rFonts w:asciiTheme="majorBidi" w:hAnsiTheme="majorBidi" w:cstheme="majorBidi"/>
                <w:i/>
                <w:iCs/>
                <w:color w:val="0B5394"/>
              </w:rPr>
              <w:t>4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5A9B5B5F" w14:paraId="05122FB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52FC40" w14:textId="687A343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3B9B1D" w14:textId="7A4BE97A" w:rsidR="5A9B5B5F" w:rsidRDefault="5A48E83F" w:rsidP="5A9B5B5F">
            <w:pPr>
              <w:widowControl w:val="0"/>
              <w:rPr>
                <w:sz w:val="24"/>
                <w:szCs w:val="24"/>
              </w:rPr>
            </w:pPr>
            <w:r w:rsidRPr="5A48E83F">
              <w:rPr>
                <w:sz w:val="24"/>
                <w:szCs w:val="24"/>
              </w:rPr>
              <w:t xml:space="preserve">In the basic </w:t>
            </w:r>
            <w:r w:rsidR="00BA75F4" w:rsidRPr="5A48E83F">
              <w:rPr>
                <w:sz w:val="24"/>
                <w:szCs w:val="24"/>
              </w:rPr>
              <w:t>plan,</w:t>
            </w:r>
            <w:r w:rsidRPr="5A48E83F">
              <w:rPr>
                <w:sz w:val="24"/>
                <w:szCs w:val="24"/>
              </w:rPr>
              <w:t xml:space="preserve"> the app shall voice notify the users about all saved speed bumps on the road in the historical data.</w:t>
            </w:r>
          </w:p>
        </w:tc>
      </w:tr>
    </w:tbl>
    <w:p w14:paraId="2D010A47" w14:textId="53F2317A" w:rsidR="5A9B5B5F" w:rsidRDefault="5A9B5B5F" w:rsidP="5A9B5B5F"/>
    <w:p w14:paraId="24B07E7B" w14:textId="0157F41B" w:rsidR="66E4D238" w:rsidRDefault="66E4D238" w:rsidP="66E4D238"/>
    <w:p w14:paraId="463B8920" w14:textId="77777777" w:rsidR="0060578A" w:rsidRDefault="0060578A" w:rsidP="66E4D238"/>
    <w:p w14:paraId="791B5E03" w14:textId="77777777" w:rsidR="00A17FFB" w:rsidRDefault="00A17FFB" w:rsidP="66E4D238"/>
    <w:p w14:paraId="38C98D2E" w14:textId="77777777" w:rsidR="00A17FFB" w:rsidRDefault="00A17FFB" w:rsidP="66E4D238"/>
    <w:p w14:paraId="1D5652A1" w14:textId="77777777" w:rsidR="00A17FFB" w:rsidRDefault="00A17FFB" w:rsidP="66E4D238"/>
    <w:p w14:paraId="62CFBD28" w14:textId="05B3C1EB" w:rsidR="66E4D238" w:rsidRPr="00A9227C" w:rsidRDefault="008E6826" w:rsidP="002C1FDC">
      <w:pPr>
        <w:pStyle w:val="Heading2"/>
        <w:rPr>
          <w:color w:val="548DD4" w:themeColor="text2" w:themeTint="99"/>
        </w:rPr>
      </w:pPr>
      <w:bookmarkStart w:id="20" w:name="_Toc426246137"/>
      <w:bookmarkStart w:id="21" w:name="_Toc120212031"/>
      <w:r w:rsidRPr="00A9227C">
        <w:rPr>
          <w:color w:val="548DD4" w:themeColor="text2" w:themeTint="99"/>
        </w:rPr>
        <w:t>Premium</w:t>
      </w:r>
      <w:r w:rsidR="4976E0E7" w:rsidRPr="00A9227C">
        <w:rPr>
          <w:color w:val="548DD4" w:themeColor="text2" w:themeTint="99"/>
        </w:rPr>
        <w:t xml:space="preserve"> </w:t>
      </w:r>
      <w:r w:rsidR="101B0CF6" w:rsidRPr="00A9227C">
        <w:rPr>
          <w:color w:val="548DD4" w:themeColor="text2" w:themeTint="99"/>
        </w:rPr>
        <w:t>Plan</w:t>
      </w:r>
      <w:bookmarkEnd w:id="20"/>
      <w:bookmarkEnd w:id="21"/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7F5D4DCA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F00005" w14:textId="55CAE6BE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EDBA82A" w14:textId="51E2CF8A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11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BE27EDD" w14:textId="4D5C4BC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613428C" w14:textId="37E0B951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10045D">
              <w:rPr>
                <w:rFonts w:asciiTheme="majorBidi" w:hAnsiTheme="majorBidi" w:cstheme="majorBidi"/>
                <w:i/>
                <w:iCs/>
                <w:color w:val="0B5394"/>
              </w:rPr>
              <w:t>2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5A9B5B5F" w14:paraId="64B26BE7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2F39EE" w14:textId="5C1BB7D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28FC80" w14:textId="47A608F5" w:rsidR="5A9B5B5F" w:rsidRDefault="00BA75F4" w:rsidP="5A9B5B5F">
            <w:pPr>
              <w:widowControl w:val="0"/>
            </w:pPr>
            <w:r w:rsidRPr="3A12E320">
              <w:rPr>
                <w:sz w:val="24"/>
                <w:szCs w:val="24"/>
              </w:rPr>
              <w:t>If the</w:t>
            </w:r>
            <w:r w:rsidR="3A12E320" w:rsidRPr="3A12E320">
              <w:rPr>
                <w:sz w:val="24"/>
                <w:szCs w:val="24"/>
              </w:rPr>
              <w:t xml:space="preserve"> user chooses the </w:t>
            </w:r>
            <w:r w:rsidR="0010045D" w:rsidRPr="3A12E320">
              <w:rPr>
                <w:sz w:val="24"/>
                <w:szCs w:val="24"/>
              </w:rPr>
              <w:t>premium plan</w:t>
            </w:r>
            <w:r w:rsidR="002C1FDC">
              <w:rPr>
                <w:sz w:val="24"/>
                <w:szCs w:val="24"/>
              </w:rPr>
              <w:t xml:space="preserve">, </w:t>
            </w:r>
            <w:r w:rsidR="00A07696">
              <w:rPr>
                <w:sz w:val="24"/>
                <w:szCs w:val="24"/>
              </w:rPr>
              <w:t>he/she will be redirected to the website to by the hardware.</w:t>
            </w:r>
          </w:p>
        </w:tc>
      </w:tr>
    </w:tbl>
    <w:p w14:paraId="24B6553F" w14:textId="722110A9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6326B435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08D975F" w14:textId="5315446A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AB5A132" w14:textId="55049174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12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237528" w14:textId="707258F8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B29EA5" w14:textId="795A39E1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BD511A">
              <w:rPr>
                <w:rFonts w:asciiTheme="majorBidi" w:hAnsiTheme="majorBidi" w:cstheme="majorBidi"/>
                <w:i/>
                <w:iCs/>
                <w:color w:val="0B5394"/>
              </w:rPr>
              <w:t>4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5A9B5B5F" w14:paraId="75A66942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8322A6" w14:textId="30E45FE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54E7E7" w14:textId="0F32196A" w:rsidR="5A9B5B5F" w:rsidRDefault="3A12E320" w:rsidP="5A9B5B5F">
            <w:pPr>
              <w:widowControl w:val="0"/>
              <w:rPr>
                <w:sz w:val="24"/>
                <w:szCs w:val="24"/>
              </w:rPr>
            </w:pPr>
            <w:r w:rsidRPr="3A12E320">
              <w:rPr>
                <w:sz w:val="24"/>
                <w:szCs w:val="24"/>
              </w:rPr>
              <w:t xml:space="preserve">In the premium plan, the app </w:t>
            </w:r>
            <w:r w:rsidR="0010045D" w:rsidRPr="3A12E320">
              <w:rPr>
                <w:sz w:val="24"/>
                <w:szCs w:val="24"/>
              </w:rPr>
              <w:t>shall voice</w:t>
            </w:r>
            <w:r w:rsidRPr="3A12E320">
              <w:rPr>
                <w:sz w:val="24"/>
                <w:szCs w:val="24"/>
              </w:rPr>
              <w:t xml:space="preserve"> notify the users about the detected speed bumps on the road.</w:t>
            </w:r>
          </w:p>
        </w:tc>
      </w:tr>
    </w:tbl>
    <w:p w14:paraId="78A120E3" w14:textId="088BA305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49F8EA50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92B87AA" w14:textId="50F5ACD2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B92FB9" w14:textId="78F1618A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13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16EB2F3" w14:textId="2108106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65F142F" w14:textId="531A23EC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BD511A">
              <w:rPr>
                <w:rFonts w:asciiTheme="majorBidi" w:hAnsiTheme="majorBidi" w:cstheme="majorBidi"/>
                <w:i/>
                <w:iCs/>
                <w:color w:val="0B5394"/>
              </w:rPr>
              <w:t>6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5A9B5B5F" w14:paraId="36FBFE0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DFD0F11" w14:textId="4F3B41D3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BB57609" w14:textId="32586B33" w:rsidR="5A9B5B5F" w:rsidRDefault="17DC30B9" w:rsidP="5A9B5B5F">
            <w:pPr>
              <w:widowControl w:val="0"/>
              <w:rPr>
                <w:sz w:val="24"/>
                <w:szCs w:val="24"/>
              </w:rPr>
            </w:pPr>
            <w:r w:rsidRPr="17DC30B9">
              <w:rPr>
                <w:sz w:val="24"/>
                <w:szCs w:val="24"/>
              </w:rPr>
              <w:t>The app shall save the data of the bump’s location on the screen to help the user know the location.</w:t>
            </w:r>
          </w:p>
        </w:tc>
      </w:tr>
    </w:tbl>
    <w:p w14:paraId="0237FCFA" w14:textId="4D1A45EF" w:rsidR="5A9B5B5F" w:rsidRDefault="5A9B5B5F" w:rsidP="5A9B5B5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5A9B5B5F" w14:paraId="15CC951D" w14:textId="77777777" w:rsidTr="5A9B5B5F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98040E5" w14:textId="6D112835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A034B9" w14:textId="5E5E5E8C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Pr="5A9B5B5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14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B078700" w14:textId="1803DA59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2A2F64" w14:textId="4F15CD94" w:rsidR="5A9B5B5F" w:rsidRDefault="00F9699C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BD511A">
              <w:rPr>
                <w:rFonts w:asciiTheme="majorBidi" w:hAnsiTheme="majorBidi" w:cstheme="majorBidi"/>
                <w:i/>
                <w:iCs/>
                <w:color w:val="0B5394"/>
              </w:rPr>
              <w:t>7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5A9B5B5F" w14:paraId="15274553" w14:textId="77777777" w:rsidTr="5A9B5B5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9E95CB8" w14:textId="693F2C6F" w:rsidR="5A9B5B5F" w:rsidRDefault="5A9B5B5F" w:rsidP="5A9B5B5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A9B5B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44CD2FE" w14:textId="36FDDE8E" w:rsidR="5A9B5B5F" w:rsidRDefault="2FD496CB" w:rsidP="5A9B5B5F">
            <w:pPr>
              <w:widowControl w:val="0"/>
              <w:rPr>
                <w:sz w:val="24"/>
                <w:szCs w:val="24"/>
              </w:rPr>
            </w:pPr>
            <w:r w:rsidRPr="2FD496CB">
              <w:rPr>
                <w:sz w:val="24"/>
                <w:szCs w:val="24"/>
              </w:rPr>
              <w:t>The app shall ask the user for his/her permission to access the Bluetooth to connect with the hardware.</w:t>
            </w:r>
          </w:p>
        </w:tc>
      </w:tr>
    </w:tbl>
    <w:p w14:paraId="64658376" w14:textId="47128BF9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6ADF58F" w14:paraId="6E966C0E" w14:textId="77777777" w:rsidTr="26ADF58F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A09BE27" w14:textId="23263081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40A815" w14:textId="6AB4CB3C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015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E7637A" w14:textId="2995FFA0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17B977" w14:textId="49083AA3" w:rsidR="26ADF58F" w:rsidRDefault="26ADF58F" w:rsidP="00D65221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PO_SB_CR</w:t>
            </w:r>
            <w:r w:rsidR="00D65221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="00D65221" w:rsidRPr="00D65221">
              <w:rPr>
                <w:rFonts w:asciiTheme="majorBidi" w:hAnsiTheme="majorBidi"/>
              </w:rPr>
              <w:t xml:space="preserve"> 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MobileApp</w:t>
            </w:r>
            <w:r w:rsidRPr="26ADF58F">
              <w:rPr>
                <w:rFonts w:ascii="Times New Roman" w:eastAsia="Times New Roman" w:hAnsi="Times New Roman" w:cs="Times New Roman"/>
                <w:color w:val="000000" w:themeColor="text1"/>
              </w:rPr>
              <w:t>_</w:t>
            </w:r>
            <w:r w:rsidRPr="26ADF58F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00</w:t>
            </w:r>
            <w:r w:rsidR="00BD511A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8</w:t>
            </w:r>
            <w:r w:rsidR="00A07696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</w:tr>
      <w:tr w:rsidR="26ADF58F" w14:paraId="0246B79D" w14:textId="77777777" w:rsidTr="26ADF58F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B186DC" w14:textId="1C16040A" w:rsidR="26ADF58F" w:rsidRDefault="26ADF58F" w:rsidP="26ADF58F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6ADF58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152F48" w14:textId="5E46A23C" w:rsidR="26ADF58F" w:rsidRDefault="26ADF58F" w:rsidP="26ADF58F">
            <w:pPr>
              <w:widowControl w:val="0"/>
              <w:rPr>
                <w:sz w:val="24"/>
                <w:szCs w:val="24"/>
              </w:rPr>
            </w:pPr>
            <w:r w:rsidRPr="26ADF58F">
              <w:rPr>
                <w:sz w:val="24"/>
                <w:szCs w:val="24"/>
                <w:lang w:val="en-US"/>
              </w:rPr>
              <w:t>At the end of the ride the app shall ask the user to save the data of the bumps on the ride.</w:t>
            </w:r>
          </w:p>
        </w:tc>
      </w:tr>
    </w:tbl>
    <w:p w14:paraId="75FBB23E" w14:textId="4F538AFB" w:rsidR="1F247F5B" w:rsidRDefault="1F247F5B" w:rsidP="1F247F5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2FD496CB" w14:paraId="35633D8F" w14:textId="77777777" w:rsidTr="2FD496CB">
        <w:trPr>
          <w:trHeight w:val="510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39927A1" w14:textId="62CDE7EB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0945AEC" w14:textId="65FCFDDE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016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AEE1AC" w14:textId="1AC6D429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9E275E" w14:textId="6BFF2C9A" w:rsidR="2FD496CB" w:rsidRDefault="00F9699C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D65221">
              <w:rPr>
                <w:rFonts w:asciiTheme="majorBidi" w:hAnsiTheme="majorBidi" w:cstheme="majorBidi"/>
                <w:i/>
                <w:iCs/>
                <w:color w:val="0B5394"/>
              </w:rPr>
              <w:t>9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2FD496CB" w14:paraId="109942CF" w14:textId="77777777" w:rsidTr="2FD496CB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114040A" w14:textId="673301C3" w:rsidR="2FD496CB" w:rsidRDefault="2FD496CB" w:rsidP="2FD496C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2FD496C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882471" w14:textId="5F136B89" w:rsidR="2FD496CB" w:rsidRDefault="160FDD20" w:rsidP="2FD496CB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Pr="54379A50">
              <w:rPr>
                <w:sz w:val="24"/>
                <w:szCs w:val="24"/>
                <w:lang w:val="en-US"/>
              </w:rPr>
              <w:t>he status of the hardware shall appear in the application.</w:t>
            </w:r>
          </w:p>
        </w:tc>
      </w:tr>
    </w:tbl>
    <w:p w14:paraId="5BA2B571" w14:textId="6F847977" w:rsidR="00D22C0F" w:rsidRDefault="00D22C0F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70"/>
        <w:gridCol w:w="3495"/>
      </w:tblGrid>
      <w:tr w:rsidR="160FDD20" w14:paraId="7273796B" w14:textId="77777777" w:rsidTr="160FDD20">
        <w:trPr>
          <w:trHeight w:val="49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D182DAB" w14:textId="550FEA7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AF59B4D" w14:textId="641FD2B2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color w:val="000000" w:themeColor="text1"/>
              </w:rPr>
              <w:t>PO_SB_CRS_</w:t>
            </w:r>
            <w:r w:rsidR="002C1FDC">
              <w:rPr>
                <w:rFonts w:ascii="Times New Roman" w:eastAsia="Times New Roman" w:hAnsi="Times New Roman" w:cs="Times New Roman"/>
                <w:i/>
                <w:iCs/>
                <w:color w:val="0B5394"/>
              </w:rPr>
              <w:t>017</w:t>
            </w:r>
            <w:r w:rsidR="002C1FDC">
              <w:rPr>
                <w:rFonts w:ascii="Times New Roman" w:eastAsia="Times New Roman" w:hAnsi="Times New Roman" w:cs="Times New Roman"/>
                <w:color w:val="000000" w:themeColor="text1"/>
              </w:rPr>
              <w:t>-V1.2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3C0153E" w14:textId="1CDC85A8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Covers</w:t>
            </w:r>
          </w:p>
        </w:tc>
        <w:tc>
          <w:tcPr>
            <w:tcW w:w="3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B8C9F7" w14:textId="54E45496" w:rsidR="160FDD20" w:rsidRDefault="008C18F7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CF01F17">
              <w:rPr>
                <w:rFonts w:asciiTheme="majorBidi" w:hAnsiTheme="majorBidi"/>
              </w:rPr>
              <w:t>PO_SB_CR_</w:t>
            </w:r>
            <w:r>
              <w:rPr>
                <w:rFonts w:asciiTheme="majorBidi" w:hAnsiTheme="majorBidi"/>
              </w:rPr>
              <w:t>MobileApp_</w:t>
            </w:r>
            <w:r w:rsidRPr="0CF01F17">
              <w:rPr>
                <w:rFonts w:asciiTheme="majorBidi" w:hAnsiTheme="majorBidi" w:cstheme="majorBidi"/>
                <w:i/>
                <w:iCs/>
                <w:color w:val="0B5394"/>
              </w:rPr>
              <w:t>00</w:t>
            </w:r>
            <w:r w:rsidR="00D65221">
              <w:rPr>
                <w:rFonts w:asciiTheme="majorBidi" w:hAnsiTheme="majorBidi" w:cstheme="majorBidi"/>
                <w:i/>
                <w:iCs/>
                <w:color w:val="0B5394"/>
              </w:rPr>
              <w:t>9</w:t>
            </w:r>
            <w:r w:rsidRPr="0CF01F17">
              <w:rPr>
                <w:rFonts w:asciiTheme="majorBidi" w:hAnsiTheme="majorBidi"/>
              </w:rPr>
              <w:t>-V1.</w:t>
            </w:r>
            <w:r w:rsidR="00A07696">
              <w:rPr>
                <w:rFonts w:asciiTheme="majorBidi" w:hAnsiTheme="majorBidi"/>
              </w:rPr>
              <w:t>2</w:t>
            </w:r>
          </w:p>
        </w:tc>
      </w:tr>
      <w:tr w:rsidR="160FDD20" w14:paraId="08F3C83F" w14:textId="77777777" w:rsidTr="160FDD20">
        <w:trPr>
          <w:trHeight w:val="435"/>
        </w:trPr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4C2F4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8046BC2" w14:textId="56AF8B24" w:rsidR="160FDD20" w:rsidRDefault="160FDD20" w:rsidP="160FDD20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60FDD2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905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37DCB19" w14:textId="49A82490" w:rsidR="160FDD20" w:rsidRDefault="160FDD20" w:rsidP="160FDD20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54379A50">
              <w:rPr>
                <w:sz w:val="24"/>
                <w:szCs w:val="24"/>
                <w:lang w:val="en-US"/>
              </w:rPr>
              <w:t>If there is any issue with the embedded device the application shall be notified</w:t>
            </w:r>
            <w:r w:rsidRPr="160FDD2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</w:tbl>
    <w:p w14:paraId="3AE1213D" w14:textId="4469A9C2" w:rsidR="00D22C0F" w:rsidRDefault="00D22C0F">
      <w:bookmarkStart w:id="22" w:name="_GoBack"/>
      <w:bookmarkEnd w:id="22"/>
    </w:p>
    <w:sectPr w:rsidR="00D22C0F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7A312" w14:textId="77777777" w:rsidR="001426C7" w:rsidRDefault="001426C7">
      <w:pPr>
        <w:spacing w:line="240" w:lineRule="auto"/>
      </w:pPr>
      <w:r>
        <w:separator/>
      </w:r>
    </w:p>
  </w:endnote>
  <w:endnote w:type="continuationSeparator" w:id="0">
    <w:p w14:paraId="2B974057" w14:textId="77777777" w:rsidR="001426C7" w:rsidRDefault="001426C7">
      <w:pPr>
        <w:spacing w:line="240" w:lineRule="auto"/>
      </w:pPr>
      <w:r>
        <w:continuationSeparator/>
      </w:r>
    </w:p>
  </w:endnote>
  <w:endnote w:type="continuationNotice" w:id="1">
    <w:p w14:paraId="6CA65BB3" w14:textId="77777777" w:rsidR="001426C7" w:rsidRDefault="001426C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BA0F4" w14:textId="77777777" w:rsidR="001426C7" w:rsidRDefault="001426C7">
      <w:pPr>
        <w:spacing w:line="240" w:lineRule="auto"/>
      </w:pPr>
      <w:r>
        <w:separator/>
      </w:r>
    </w:p>
  </w:footnote>
  <w:footnote w:type="continuationSeparator" w:id="0">
    <w:p w14:paraId="048A1498" w14:textId="77777777" w:rsidR="001426C7" w:rsidRDefault="001426C7">
      <w:pPr>
        <w:spacing w:line="240" w:lineRule="auto"/>
      </w:pPr>
      <w:r>
        <w:continuationSeparator/>
      </w:r>
    </w:p>
  </w:footnote>
  <w:footnote w:type="continuationNotice" w:id="1">
    <w:p w14:paraId="291ADB6A" w14:textId="77777777" w:rsidR="001426C7" w:rsidRDefault="001426C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B3C02"/>
    <w:multiLevelType w:val="multilevel"/>
    <w:tmpl w:val="C5747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E671C82"/>
    <w:multiLevelType w:val="multilevel"/>
    <w:tmpl w:val="ACBA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171F5F"/>
    <w:multiLevelType w:val="multilevel"/>
    <w:tmpl w:val="69F65DFA"/>
    <w:styleLink w:val="WWNum1"/>
    <w:lvl w:ilvl="0">
      <w:numFmt w:val="bullet"/>
      <w:lvlText w:val="●"/>
      <w:lvlJc w:val="left"/>
      <w:rPr>
        <w:sz w:val="24"/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8AF"/>
    <w:rsid w:val="000208D6"/>
    <w:rsid w:val="00020FF7"/>
    <w:rsid w:val="0002249B"/>
    <w:rsid w:val="000349F4"/>
    <w:rsid w:val="000360AF"/>
    <w:rsid w:val="00040BE1"/>
    <w:rsid w:val="00045073"/>
    <w:rsid w:val="00045FC5"/>
    <w:rsid w:val="000629F1"/>
    <w:rsid w:val="0008251A"/>
    <w:rsid w:val="000A59E3"/>
    <w:rsid w:val="000A6DD9"/>
    <w:rsid w:val="000B58FF"/>
    <w:rsid w:val="000C59EC"/>
    <w:rsid w:val="000C695A"/>
    <w:rsid w:val="000D4D1C"/>
    <w:rsid w:val="000D583C"/>
    <w:rsid w:val="000F6014"/>
    <w:rsid w:val="0010045D"/>
    <w:rsid w:val="00111613"/>
    <w:rsid w:val="001137D0"/>
    <w:rsid w:val="00122400"/>
    <w:rsid w:val="00133A9A"/>
    <w:rsid w:val="001374EF"/>
    <w:rsid w:val="001426C7"/>
    <w:rsid w:val="001436AF"/>
    <w:rsid w:val="00167325"/>
    <w:rsid w:val="00171F2D"/>
    <w:rsid w:val="00180DAB"/>
    <w:rsid w:val="00195AD5"/>
    <w:rsid w:val="001A23B8"/>
    <w:rsid w:val="001C1E76"/>
    <w:rsid w:val="001C4190"/>
    <w:rsid w:val="001C5BB1"/>
    <w:rsid w:val="001D2B27"/>
    <w:rsid w:val="001D6B31"/>
    <w:rsid w:val="001E39E2"/>
    <w:rsid w:val="001F29EF"/>
    <w:rsid w:val="001F4F31"/>
    <w:rsid w:val="00200E46"/>
    <w:rsid w:val="00203BAC"/>
    <w:rsid w:val="002042CB"/>
    <w:rsid w:val="00216333"/>
    <w:rsid w:val="00264706"/>
    <w:rsid w:val="00266A3E"/>
    <w:rsid w:val="002675DC"/>
    <w:rsid w:val="00270E2D"/>
    <w:rsid w:val="0027399E"/>
    <w:rsid w:val="00273C86"/>
    <w:rsid w:val="00276E41"/>
    <w:rsid w:val="002847FC"/>
    <w:rsid w:val="0028714D"/>
    <w:rsid w:val="00287A06"/>
    <w:rsid w:val="00293A17"/>
    <w:rsid w:val="002A76FC"/>
    <w:rsid w:val="002B0A64"/>
    <w:rsid w:val="002B3D28"/>
    <w:rsid w:val="002C1FDC"/>
    <w:rsid w:val="002D06BE"/>
    <w:rsid w:val="002E664F"/>
    <w:rsid w:val="003029E5"/>
    <w:rsid w:val="00306744"/>
    <w:rsid w:val="00310DB7"/>
    <w:rsid w:val="00312FB4"/>
    <w:rsid w:val="0032051D"/>
    <w:rsid w:val="00331068"/>
    <w:rsid w:val="0034224D"/>
    <w:rsid w:val="00343F6F"/>
    <w:rsid w:val="00365553"/>
    <w:rsid w:val="003658AC"/>
    <w:rsid w:val="00367E19"/>
    <w:rsid w:val="00385B06"/>
    <w:rsid w:val="00386C78"/>
    <w:rsid w:val="003956EE"/>
    <w:rsid w:val="003A13A2"/>
    <w:rsid w:val="003A443D"/>
    <w:rsid w:val="003B3A0E"/>
    <w:rsid w:val="00400FF6"/>
    <w:rsid w:val="004139CB"/>
    <w:rsid w:val="00423B68"/>
    <w:rsid w:val="00433594"/>
    <w:rsid w:val="00435A2D"/>
    <w:rsid w:val="00436C18"/>
    <w:rsid w:val="00462A1A"/>
    <w:rsid w:val="00462CBF"/>
    <w:rsid w:val="00464138"/>
    <w:rsid w:val="0048436D"/>
    <w:rsid w:val="004C0B1D"/>
    <w:rsid w:val="004C7E7A"/>
    <w:rsid w:val="004D2D19"/>
    <w:rsid w:val="004D6B61"/>
    <w:rsid w:val="004E2DEE"/>
    <w:rsid w:val="004E3283"/>
    <w:rsid w:val="004F2C6D"/>
    <w:rsid w:val="004F57EB"/>
    <w:rsid w:val="00521E60"/>
    <w:rsid w:val="00522B9B"/>
    <w:rsid w:val="00524E5E"/>
    <w:rsid w:val="00540CC7"/>
    <w:rsid w:val="00545DC5"/>
    <w:rsid w:val="0056041B"/>
    <w:rsid w:val="005645B2"/>
    <w:rsid w:val="005670E7"/>
    <w:rsid w:val="0057409B"/>
    <w:rsid w:val="005828A5"/>
    <w:rsid w:val="005860BA"/>
    <w:rsid w:val="005A59FF"/>
    <w:rsid w:val="005C25F3"/>
    <w:rsid w:val="005D5946"/>
    <w:rsid w:val="005F1E2E"/>
    <w:rsid w:val="0060578A"/>
    <w:rsid w:val="006153FF"/>
    <w:rsid w:val="00625121"/>
    <w:rsid w:val="0063029F"/>
    <w:rsid w:val="006316BF"/>
    <w:rsid w:val="006344D1"/>
    <w:rsid w:val="006356CC"/>
    <w:rsid w:val="0065035C"/>
    <w:rsid w:val="006741E3"/>
    <w:rsid w:val="006756A0"/>
    <w:rsid w:val="00691BB9"/>
    <w:rsid w:val="00692589"/>
    <w:rsid w:val="006946B0"/>
    <w:rsid w:val="006952B7"/>
    <w:rsid w:val="0069679B"/>
    <w:rsid w:val="006C7DB7"/>
    <w:rsid w:val="006D60AD"/>
    <w:rsid w:val="006E1484"/>
    <w:rsid w:val="006E3CC6"/>
    <w:rsid w:val="006F5343"/>
    <w:rsid w:val="006F7C9C"/>
    <w:rsid w:val="00700A86"/>
    <w:rsid w:val="00726DFD"/>
    <w:rsid w:val="0074084E"/>
    <w:rsid w:val="00744150"/>
    <w:rsid w:val="007524CA"/>
    <w:rsid w:val="00754A9F"/>
    <w:rsid w:val="00754ED4"/>
    <w:rsid w:val="0075718A"/>
    <w:rsid w:val="00763AFF"/>
    <w:rsid w:val="00777973"/>
    <w:rsid w:val="00792A38"/>
    <w:rsid w:val="0079651B"/>
    <w:rsid w:val="007B1BE7"/>
    <w:rsid w:val="007B32BD"/>
    <w:rsid w:val="007C06A8"/>
    <w:rsid w:val="007D1649"/>
    <w:rsid w:val="007D76E7"/>
    <w:rsid w:val="007E3F33"/>
    <w:rsid w:val="007F0A99"/>
    <w:rsid w:val="007F57F3"/>
    <w:rsid w:val="00800CDA"/>
    <w:rsid w:val="008031FA"/>
    <w:rsid w:val="0080327B"/>
    <w:rsid w:val="008032A2"/>
    <w:rsid w:val="00812692"/>
    <w:rsid w:val="0081468C"/>
    <w:rsid w:val="008158D4"/>
    <w:rsid w:val="008201C6"/>
    <w:rsid w:val="0082480D"/>
    <w:rsid w:val="00824DED"/>
    <w:rsid w:val="008266E8"/>
    <w:rsid w:val="00844541"/>
    <w:rsid w:val="00845E4F"/>
    <w:rsid w:val="00850CFF"/>
    <w:rsid w:val="00855AB7"/>
    <w:rsid w:val="0086104A"/>
    <w:rsid w:val="00862D70"/>
    <w:rsid w:val="00872E53"/>
    <w:rsid w:val="00882B49"/>
    <w:rsid w:val="00885859"/>
    <w:rsid w:val="00890524"/>
    <w:rsid w:val="008908D2"/>
    <w:rsid w:val="00890CCA"/>
    <w:rsid w:val="00896DDC"/>
    <w:rsid w:val="008A22FB"/>
    <w:rsid w:val="008A2EBE"/>
    <w:rsid w:val="008A6C64"/>
    <w:rsid w:val="008B074D"/>
    <w:rsid w:val="008C18F7"/>
    <w:rsid w:val="008C5F66"/>
    <w:rsid w:val="008C6B4A"/>
    <w:rsid w:val="008D044D"/>
    <w:rsid w:val="008D04E1"/>
    <w:rsid w:val="008E6826"/>
    <w:rsid w:val="008E6C68"/>
    <w:rsid w:val="008E6E4E"/>
    <w:rsid w:val="008F5F86"/>
    <w:rsid w:val="009011BD"/>
    <w:rsid w:val="009050F8"/>
    <w:rsid w:val="0090756A"/>
    <w:rsid w:val="00907A62"/>
    <w:rsid w:val="0091545C"/>
    <w:rsid w:val="00931BC1"/>
    <w:rsid w:val="0093337E"/>
    <w:rsid w:val="00935FE6"/>
    <w:rsid w:val="0094463C"/>
    <w:rsid w:val="009615FC"/>
    <w:rsid w:val="00961CCF"/>
    <w:rsid w:val="00962E36"/>
    <w:rsid w:val="00974082"/>
    <w:rsid w:val="00984156"/>
    <w:rsid w:val="0099059D"/>
    <w:rsid w:val="009A40C5"/>
    <w:rsid w:val="009B08C7"/>
    <w:rsid w:val="009B14DA"/>
    <w:rsid w:val="009B5A83"/>
    <w:rsid w:val="009D1117"/>
    <w:rsid w:val="009E634A"/>
    <w:rsid w:val="009E7E91"/>
    <w:rsid w:val="00A00B6B"/>
    <w:rsid w:val="00A037EE"/>
    <w:rsid w:val="00A07696"/>
    <w:rsid w:val="00A13B37"/>
    <w:rsid w:val="00A14E1B"/>
    <w:rsid w:val="00A17FFB"/>
    <w:rsid w:val="00A20932"/>
    <w:rsid w:val="00A31FA6"/>
    <w:rsid w:val="00A36369"/>
    <w:rsid w:val="00A4466E"/>
    <w:rsid w:val="00A46E0C"/>
    <w:rsid w:val="00A62690"/>
    <w:rsid w:val="00A63604"/>
    <w:rsid w:val="00A70E72"/>
    <w:rsid w:val="00A714DB"/>
    <w:rsid w:val="00A73F3D"/>
    <w:rsid w:val="00A84699"/>
    <w:rsid w:val="00A9227C"/>
    <w:rsid w:val="00AA0456"/>
    <w:rsid w:val="00AA1FE6"/>
    <w:rsid w:val="00AA73A5"/>
    <w:rsid w:val="00AB327A"/>
    <w:rsid w:val="00AC098F"/>
    <w:rsid w:val="00AE3DE8"/>
    <w:rsid w:val="00AF113F"/>
    <w:rsid w:val="00B078B3"/>
    <w:rsid w:val="00B112D7"/>
    <w:rsid w:val="00B45E52"/>
    <w:rsid w:val="00B6053D"/>
    <w:rsid w:val="00B65E71"/>
    <w:rsid w:val="00B67BD7"/>
    <w:rsid w:val="00B75402"/>
    <w:rsid w:val="00B85F4F"/>
    <w:rsid w:val="00B91B9A"/>
    <w:rsid w:val="00B94DC6"/>
    <w:rsid w:val="00B96630"/>
    <w:rsid w:val="00BA75F4"/>
    <w:rsid w:val="00BC4EA5"/>
    <w:rsid w:val="00BD511A"/>
    <w:rsid w:val="00BD56A7"/>
    <w:rsid w:val="00BD5803"/>
    <w:rsid w:val="00BD6124"/>
    <w:rsid w:val="00BD6CC5"/>
    <w:rsid w:val="00BE6E26"/>
    <w:rsid w:val="00BF0233"/>
    <w:rsid w:val="00BF0A2B"/>
    <w:rsid w:val="00BF30F5"/>
    <w:rsid w:val="00BF3145"/>
    <w:rsid w:val="00C03FD1"/>
    <w:rsid w:val="00C113B8"/>
    <w:rsid w:val="00C13F4A"/>
    <w:rsid w:val="00C25D7D"/>
    <w:rsid w:val="00C33392"/>
    <w:rsid w:val="00C53FC3"/>
    <w:rsid w:val="00C60F3F"/>
    <w:rsid w:val="00C67D66"/>
    <w:rsid w:val="00C715DC"/>
    <w:rsid w:val="00C71E44"/>
    <w:rsid w:val="00C725AE"/>
    <w:rsid w:val="00C82015"/>
    <w:rsid w:val="00C873FD"/>
    <w:rsid w:val="00CA19B7"/>
    <w:rsid w:val="00CC061F"/>
    <w:rsid w:val="00CC49C2"/>
    <w:rsid w:val="00CC68AF"/>
    <w:rsid w:val="00CD4A65"/>
    <w:rsid w:val="00CD5302"/>
    <w:rsid w:val="00CD597D"/>
    <w:rsid w:val="00CD6B3F"/>
    <w:rsid w:val="00CE0F7B"/>
    <w:rsid w:val="00CE617C"/>
    <w:rsid w:val="00CF723C"/>
    <w:rsid w:val="00D178B0"/>
    <w:rsid w:val="00D22C0F"/>
    <w:rsid w:val="00D32E37"/>
    <w:rsid w:val="00D37D5A"/>
    <w:rsid w:val="00D43A46"/>
    <w:rsid w:val="00D446E4"/>
    <w:rsid w:val="00D65221"/>
    <w:rsid w:val="00D821D3"/>
    <w:rsid w:val="00D82EBD"/>
    <w:rsid w:val="00D90D68"/>
    <w:rsid w:val="00D95EC5"/>
    <w:rsid w:val="00DA35D6"/>
    <w:rsid w:val="00DA4A57"/>
    <w:rsid w:val="00DD2539"/>
    <w:rsid w:val="00DE0257"/>
    <w:rsid w:val="00DE5976"/>
    <w:rsid w:val="00DE5B7F"/>
    <w:rsid w:val="00DF0493"/>
    <w:rsid w:val="00DF55A0"/>
    <w:rsid w:val="00DF5A13"/>
    <w:rsid w:val="00DF5B73"/>
    <w:rsid w:val="00E06320"/>
    <w:rsid w:val="00E33B3E"/>
    <w:rsid w:val="00E37F46"/>
    <w:rsid w:val="00E50692"/>
    <w:rsid w:val="00E506E5"/>
    <w:rsid w:val="00E56A14"/>
    <w:rsid w:val="00E6592E"/>
    <w:rsid w:val="00E827E1"/>
    <w:rsid w:val="00E972A4"/>
    <w:rsid w:val="00EA0E62"/>
    <w:rsid w:val="00EB17F6"/>
    <w:rsid w:val="00EB2391"/>
    <w:rsid w:val="00EB3BF8"/>
    <w:rsid w:val="00EB4DBF"/>
    <w:rsid w:val="00EB7894"/>
    <w:rsid w:val="00ED44C3"/>
    <w:rsid w:val="00EE1904"/>
    <w:rsid w:val="00EF4927"/>
    <w:rsid w:val="00EF5C9C"/>
    <w:rsid w:val="00EF637D"/>
    <w:rsid w:val="00F0242F"/>
    <w:rsid w:val="00F510E0"/>
    <w:rsid w:val="00F6105C"/>
    <w:rsid w:val="00F62A64"/>
    <w:rsid w:val="00F7654C"/>
    <w:rsid w:val="00F77086"/>
    <w:rsid w:val="00F8221F"/>
    <w:rsid w:val="00F94507"/>
    <w:rsid w:val="00F9699C"/>
    <w:rsid w:val="00F96B6D"/>
    <w:rsid w:val="00F96F34"/>
    <w:rsid w:val="00FA6752"/>
    <w:rsid w:val="00FD6677"/>
    <w:rsid w:val="03DC462A"/>
    <w:rsid w:val="041EDBBB"/>
    <w:rsid w:val="05969BBD"/>
    <w:rsid w:val="05B61D0E"/>
    <w:rsid w:val="0720CBA5"/>
    <w:rsid w:val="091A23DA"/>
    <w:rsid w:val="0A4132AB"/>
    <w:rsid w:val="0CF01F17"/>
    <w:rsid w:val="0D2F21B9"/>
    <w:rsid w:val="0DC2C8A9"/>
    <w:rsid w:val="0F137F76"/>
    <w:rsid w:val="100608E1"/>
    <w:rsid w:val="101B0CF6"/>
    <w:rsid w:val="11051CF6"/>
    <w:rsid w:val="116733D8"/>
    <w:rsid w:val="12B3571E"/>
    <w:rsid w:val="12FE752B"/>
    <w:rsid w:val="134D252C"/>
    <w:rsid w:val="160FDD20"/>
    <w:rsid w:val="169CF5AA"/>
    <w:rsid w:val="17DC30B9"/>
    <w:rsid w:val="188EC5FB"/>
    <w:rsid w:val="1A36A634"/>
    <w:rsid w:val="1C6C491C"/>
    <w:rsid w:val="1E21D857"/>
    <w:rsid w:val="1F046073"/>
    <w:rsid w:val="1F247F5B"/>
    <w:rsid w:val="23FD4734"/>
    <w:rsid w:val="26ADF58F"/>
    <w:rsid w:val="28E8B1C4"/>
    <w:rsid w:val="2BB54E81"/>
    <w:rsid w:val="2C6C39E1"/>
    <w:rsid w:val="2FD496CB"/>
    <w:rsid w:val="308137C0"/>
    <w:rsid w:val="3476B44E"/>
    <w:rsid w:val="38243AF8"/>
    <w:rsid w:val="3A12E320"/>
    <w:rsid w:val="3D1898CA"/>
    <w:rsid w:val="3D2A9DEA"/>
    <w:rsid w:val="3D381A1B"/>
    <w:rsid w:val="40BBA238"/>
    <w:rsid w:val="43AAB59E"/>
    <w:rsid w:val="4684CE8C"/>
    <w:rsid w:val="48A39C5F"/>
    <w:rsid w:val="4976E0E7"/>
    <w:rsid w:val="49EEFC76"/>
    <w:rsid w:val="4B8B317E"/>
    <w:rsid w:val="51E44717"/>
    <w:rsid w:val="54379A50"/>
    <w:rsid w:val="54B736A9"/>
    <w:rsid w:val="59239B5D"/>
    <w:rsid w:val="5A48E83F"/>
    <w:rsid w:val="5A9B5B5F"/>
    <w:rsid w:val="5AABFFB9"/>
    <w:rsid w:val="60570B82"/>
    <w:rsid w:val="626DC018"/>
    <w:rsid w:val="63CEB59D"/>
    <w:rsid w:val="63F2BFDD"/>
    <w:rsid w:val="640DB83F"/>
    <w:rsid w:val="66E4D238"/>
    <w:rsid w:val="66FCCBA5"/>
    <w:rsid w:val="6A70B2A1"/>
    <w:rsid w:val="6C59F7D5"/>
    <w:rsid w:val="6D93859D"/>
    <w:rsid w:val="6EDD4785"/>
    <w:rsid w:val="7070C6B4"/>
    <w:rsid w:val="74EC3B30"/>
    <w:rsid w:val="782CF14E"/>
    <w:rsid w:val="786DC4F0"/>
    <w:rsid w:val="7BB24A6B"/>
    <w:rsid w:val="7CA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AE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  <w:style w:type="paragraph" w:customStyle="1" w:styleId="Standard">
    <w:name w:val="Standard"/>
    <w:rsid w:val="00287A06"/>
    <w:pPr>
      <w:widowControl w:val="0"/>
      <w:suppressAutoHyphens/>
      <w:autoSpaceDN w:val="0"/>
      <w:textAlignment w:val="baseline"/>
    </w:pPr>
    <w:rPr>
      <w:lang w:val="en-US" w:eastAsia="zh-CN" w:bidi="hi-IN"/>
    </w:rPr>
  </w:style>
  <w:style w:type="numbering" w:customStyle="1" w:styleId="WWNum1">
    <w:name w:val="WWNum1"/>
    <w:basedOn w:val="NoList"/>
    <w:rsid w:val="00287A06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F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DB7"/>
  </w:style>
  <w:style w:type="paragraph" w:styleId="Footer">
    <w:name w:val="footer"/>
    <w:basedOn w:val="Normal"/>
    <w:link w:val="FooterChar"/>
    <w:uiPriority w:val="99"/>
    <w:unhideWhenUsed/>
    <w:rsid w:val="006C7D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DB7"/>
  </w:style>
  <w:style w:type="paragraph" w:styleId="BalloonText">
    <w:name w:val="Balloon Text"/>
    <w:basedOn w:val="Normal"/>
    <w:link w:val="BalloonTextChar"/>
    <w:uiPriority w:val="99"/>
    <w:semiHidden/>
    <w:unhideWhenUsed/>
    <w:rsid w:val="00423B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2051D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205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205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2051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2051D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7B1BE7"/>
    <w:pPr>
      <w:ind w:left="720"/>
      <w:contextualSpacing/>
    </w:pPr>
  </w:style>
  <w:style w:type="paragraph" w:customStyle="1" w:styleId="Standard">
    <w:name w:val="Standard"/>
    <w:rsid w:val="00287A06"/>
    <w:pPr>
      <w:widowControl w:val="0"/>
      <w:suppressAutoHyphens/>
      <w:autoSpaceDN w:val="0"/>
      <w:textAlignment w:val="baseline"/>
    </w:pPr>
    <w:rPr>
      <w:lang w:val="en-US" w:eastAsia="zh-CN" w:bidi="hi-IN"/>
    </w:rPr>
  </w:style>
  <w:style w:type="numbering" w:customStyle="1" w:styleId="WWNum1">
    <w:name w:val="WWNum1"/>
    <w:basedOn w:val="NoList"/>
    <w:rsid w:val="00287A06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FD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50"/>
    <w:rsid w:val="0018644C"/>
    <w:rsid w:val="0069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0E8BEB96D471382742DBF2D48D234">
    <w:name w:val="1B60E8BEB96D471382742DBF2D48D234"/>
    <w:rsid w:val="00693C50"/>
  </w:style>
  <w:style w:type="paragraph" w:customStyle="1" w:styleId="63A48DE5BFB64A118F937C85AC137818">
    <w:name w:val="63A48DE5BFB64A118F937C85AC137818"/>
    <w:rsid w:val="00693C50"/>
  </w:style>
  <w:style w:type="paragraph" w:customStyle="1" w:styleId="42644277DF1E489180437E2ED0868C7D">
    <w:name w:val="42644277DF1E489180437E2ED0868C7D"/>
    <w:rsid w:val="00693C50"/>
  </w:style>
  <w:style w:type="paragraph" w:customStyle="1" w:styleId="9EBB53E24B80413BBBC54684065F232D">
    <w:name w:val="9EBB53E24B80413BBBC54684065F232D"/>
    <w:rsid w:val="00693C50"/>
  </w:style>
  <w:style w:type="paragraph" w:customStyle="1" w:styleId="DF7F47889E7B471698D2B6FE279B86F6">
    <w:name w:val="DF7F47889E7B471698D2B6FE279B86F6"/>
    <w:rsid w:val="00693C50"/>
  </w:style>
  <w:style w:type="paragraph" w:customStyle="1" w:styleId="2000232B74C94C208EC359C5C0955830">
    <w:name w:val="2000232B74C94C208EC359C5C0955830"/>
    <w:rsid w:val="00693C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0E8BEB96D471382742DBF2D48D234">
    <w:name w:val="1B60E8BEB96D471382742DBF2D48D234"/>
    <w:rsid w:val="00693C50"/>
  </w:style>
  <w:style w:type="paragraph" w:customStyle="1" w:styleId="63A48DE5BFB64A118F937C85AC137818">
    <w:name w:val="63A48DE5BFB64A118F937C85AC137818"/>
    <w:rsid w:val="00693C50"/>
  </w:style>
  <w:style w:type="paragraph" w:customStyle="1" w:styleId="42644277DF1E489180437E2ED0868C7D">
    <w:name w:val="42644277DF1E489180437E2ED0868C7D"/>
    <w:rsid w:val="00693C50"/>
  </w:style>
  <w:style w:type="paragraph" w:customStyle="1" w:styleId="9EBB53E24B80413BBBC54684065F232D">
    <w:name w:val="9EBB53E24B80413BBBC54684065F232D"/>
    <w:rsid w:val="00693C50"/>
  </w:style>
  <w:style w:type="paragraph" w:customStyle="1" w:styleId="DF7F47889E7B471698D2B6FE279B86F6">
    <w:name w:val="DF7F47889E7B471698D2B6FE279B86F6"/>
    <w:rsid w:val="00693C50"/>
  </w:style>
  <w:style w:type="paragraph" w:customStyle="1" w:styleId="2000232B74C94C208EC359C5C0955830">
    <w:name w:val="2000232B74C94C208EC359C5C0955830"/>
    <w:rsid w:val="0069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D0EE01336C94388452619066E88EC" ma:contentTypeVersion="4" ma:contentTypeDescription="Create a new document." ma:contentTypeScope="" ma:versionID="ab3cdbc4f3d4cbc53208b68e9b2732d0">
  <xsd:schema xmlns:xsd="http://www.w3.org/2001/XMLSchema" xmlns:xs="http://www.w3.org/2001/XMLSchema" xmlns:p="http://schemas.microsoft.com/office/2006/metadata/properties" xmlns:ns3="17055127-46a6-4091-afaa-04af504c326b" targetNamespace="http://schemas.microsoft.com/office/2006/metadata/properties" ma:root="true" ma:fieldsID="4bec4b10f800ecd8d5e86657b5487385" ns3:_="">
    <xsd:import namespace="17055127-46a6-4091-afaa-04af504c32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55127-46a6-4091-afaa-04af504c3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3VZ9n3I+4fC6levqmFYx+I6yg==">AMUW2mU0Gu6enpELn7P7aL740VSCtBNggLh4icZGVAGwkfM8mL8IrxxDHibJ4S6p4a1mnAW1CQPu1augkyYc4KTOJkPRqiXNFwGvZwvIGJRu/RvLlSsP9ORtHSruQo2Te+pCkbeT5Tz539519U0PF3OYCEXb7TuwYmeKTF3EKAbQSyCbnTk44O/FmpKJagwUPx67DXqeTOMH6pQ9szOElF3wGzbTlLLtfA==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3872A-00AF-4470-84CF-7EC6A3C2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55127-46a6-4091-afaa-04af504c3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1716F62-0179-4924-A565-18F6BAA75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5392DF-1E81-474E-8559-8BEE00897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Links>
    <vt:vector size="24" baseType="variant">
      <vt:variant>
        <vt:i4>393273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7143507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2097231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_heading=h.30j0zll</vt:lpwstr>
      </vt:variant>
      <vt:variant>
        <vt:i4>1310766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_heading=h.gjdgxs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Hatem</dc:creator>
  <cp:lastModifiedBy>NUMBER ONE</cp:lastModifiedBy>
  <cp:revision>4</cp:revision>
  <dcterms:created xsi:type="dcterms:W3CDTF">2022-11-23T15:26:00Z</dcterms:created>
  <dcterms:modified xsi:type="dcterms:W3CDTF">2022-11-24T17:58:00Z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0x010100B85D0EE01336C94388452619066E88EC</vt:lpwstr>
  </property>
</Properties>
</file>